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40" w:rsidRDefault="00CD7840">
      <w:pPr>
        <w:rPr>
          <w:rFonts w:hint="eastAsia"/>
        </w:rPr>
      </w:pPr>
    </w:p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BD7ACC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Pr="00CD7840">
        <w:rPr>
          <w:rFonts w:hint="eastAsia"/>
          <w:b/>
          <w:sz w:val="28"/>
          <w:szCs w:val="28"/>
        </w:rPr>
        <w:t xml:space="preserve">Ether / L2 Switch </w:t>
      </w:r>
      <w:r w:rsidR="00BD7ACC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>river</w:t>
      </w:r>
    </w:p>
    <w:p w:rsidR="00CD7840" w:rsidRPr="00BD7ACC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E31C5D" w:rsidRDefault="004434C4" w:rsidP="00E31C5D">
      <w:pPr>
        <w:ind w:left="420"/>
      </w:pPr>
      <w:r>
        <w:rPr>
          <w:rFonts w:hint="eastAsia"/>
        </w:rPr>
        <w:t xml:space="preserve">This document describes </w:t>
      </w:r>
      <w:ins w:id="0" w:author="Lineo Legal Dept." w:date="2012-05-29T13:24:00Z">
        <w:r w:rsidR="004A0EFD">
          <w:rPr>
            <w:rFonts w:hint="eastAsia"/>
          </w:rPr>
          <w:t xml:space="preserve">the </w:t>
        </w:r>
      </w:ins>
      <w:r>
        <w:rPr>
          <w:rFonts w:hint="eastAsia"/>
        </w:rPr>
        <w:t xml:space="preserve">Ethernet/L2 Switch driver </w:t>
      </w:r>
      <w:r w:rsidR="00BD7ACC">
        <w:rPr>
          <w:rFonts w:hint="eastAsia"/>
        </w:rPr>
        <w:t xml:space="preserve">in Linux kernel of </w:t>
      </w:r>
      <w:del w:id="1" w:author="Lineo Legal Dept." w:date="2012-05-29T13:24:00Z">
        <w:r w:rsidR="00E31C5D" w:rsidDel="004A0EFD">
          <w:rPr>
            <w:rFonts w:hint="eastAsia"/>
          </w:rPr>
          <w:delText>F</w:delText>
        </w:r>
      </w:del>
      <w:del w:id="2" w:author="Lineo Legal Dept." w:date="2012-05-29T13:25:00Z">
        <w:r w:rsidR="00E31C5D" w:rsidDel="004A0EFD">
          <w:rPr>
            <w:rFonts w:hint="eastAsia"/>
          </w:rPr>
          <w:delText>ARADAY</w:delText>
        </w:r>
      </w:del>
      <w:ins w:id="3" w:author="Lineo Legal Dept." w:date="2012-05-29T13:25:00Z">
        <w:r w:rsidR="004A0EFD">
          <w:rPr>
            <w:rFonts w:hint="eastAsia"/>
          </w:rPr>
          <w:t>MVF</w:t>
        </w:r>
      </w:ins>
      <w:r w:rsidR="00E31C5D">
        <w:rPr>
          <w:rFonts w:hint="eastAsia"/>
        </w:rPr>
        <w:t xml:space="preserve"> TOWER BOARD</w:t>
      </w:r>
      <w:r w:rsidR="00BD7ACC">
        <w:rPr>
          <w:rFonts w:hint="eastAsia"/>
        </w:rPr>
        <w:t xml:space="preserve"> (</w:t>
      </w:r>
      <w:r w:rsidR="00E843CF" w:rsidRPr="00E843CF">
        <w:t>XTWR-VF600</w:t>
      </w:r>
      <w:r w:rsidR="00E31C5D">
        <w:rPr>
          <w:rFonts w:hint="eastAsia"/>
        </w:rPr>
        <w:t>)</w:t>
      </w:r>
      <w:r w:rsidR="00BD7ACC">
        <w:rPr>
          <w:rFonts w:hint="eastAsia"/>
        </w:rPr>
        <w:t xml:space="preserve"> with </w:t>
      </w:r>
      <w:del w:id="4" w:author="Lineo Legal Dept." w:date="2012-05-29T13:25:00Z">
        <w:r w:rsidR="00BD7ACC" w:rsidDel="004A0EFD">
          <w:rPr>
            <w:rFonts w:hint="eastAsia"/>
          </w:rPr>
          <w:delText>Faraday</w:delText>
        </w:r>
      </w:del>
      <w:ins w:id="5" w:author="Lineo Legal Dept." w:date="2012-05-29T13:25:00Z">
        <w:r w:rsidR="004A0EFD">
          <w:rPr>
            <w:rFonts w:hint="eastAsia"/>
          </w:rPr>
          <w:t>MVF</w:t>
        </w:r>
      </w:ins>
      <w:r w:rsidR="00BD7ACC">
        <w:rPr>
          <w:rFonts w:hint="eastAsia"/>
        </w:rPr>
        <w:t xml:space="preserve"> </w:t>
      </w:r>
      <w:proofErr w:type="spellStart"/>
      <w:r w:rsidR="00BD7ACC">
        <w:rPr>
          <w:rFonts w:hint="eastAsia"/>
        </w:rPr>
        <w:t>SoC.</w:t>
      </w:r>
      <w:proofErr w:type="spellEnd"/>
    </w:p>
    <w:p w:rsidR="00E31C5D" w:rsidRPr="004677C5" w:rsidRDefault="00E31C5D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585E8A" w:rsidRPr="00585E8A" w:rsidRDefault="00585E8A" w:rsidP="00585E8A"/>
    <w:p w:rsidR="00E31C5D" w:rsidRDefault="003B7616" w:rsidP="00CD7840">
      <w:pPr>
        <w:pStyle w:val="2"/>
        <w:numPr>
          <w:ilvl w:val="1"/>
          <w:numId w:val="1"/>
        </w:numPr>
      </w:pPr>
      <w:r>
        <w:rPr>
          <w:rFonts w:hint="eastAsia"/>
        </w:rPr>
        <w:t>Source</w:t>
      </w:r>
    </w:p>
    <w:p w:rsidR="00A71771" w:rsidRDefault="00A71771" w:rsidP="00A71771"/>
    <w:p w:rsidR="00CD7840" w:rsidRDefault="00CD7840" w:rsidP="00A717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Ether driver</w:t>
      </w:r>
    </w:p>
    <w:p w:rsidR="00CD7840" w:rsidRDefault="00CD7840" w:rsidP="00A71771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i.MX 6Solo SABRE-A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</w:p>
    <w:p w:rsidR="00CD7840" w:rsidRDefault="00CD7840" w:rsidP="00A71771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drivers/net/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fec.c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fec.h</w:t>
      </w:r>
      <w:proofErr w:type="spellEnd"/>
    </w:p>
    <w:p w:rsidR="00CD7840" w:rsidRDefault="00CD7840" w:rsidP="00A71771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drivers/net/fec_1588.c / fec_1588.h</w:t>
      </w:r>
    </w:p>
    <w:p w:rsidR="00E4421D" w:rsidRDefault="00E4421D" w:rsidP="00E4421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 w:rsidRPr="00E843CF">
        <w:rPr>
          <w:rFonts w:ascii="Times New Roman" w:hAnsi="Times New Roman" w:cs="Times New Roman"/>
          <w:color w:val="000000"/>
          <w:shd w:val="clear" w:color="auto" w:fill="FFFFFF"/>
        </w:rPr>
        <w:t>arm/arm/plat-</w:t>
      </w:r>
      <w:proofErr w:type="spellStart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mxc</w:t>
      </w:r>
      <w:proofErr w:type="spellEnd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/devices/</w:t>
      </w:r>
      <w:proofErr w:type="spellStart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platfor-fec.c</w:t>
      </w:r>
      <w:proofErr w:type="spellEnd"/>
    </w:p>
    <w:p w:rsidR="00E4421D" w:rsidRDefault="00E4421D" w:rsidP="00A71771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arch/arm/mach-mx6/mx6_fec.c</w:t>
      </w:r>
    </w:p>
    <w:p w:rsidR="00A71771" w:rsidRPr="00E4421D" w:rsidRDefault="00A71771" w:rsidP="00A7177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71771" w:rsidRDefault="00A71771" w:rsidP="00A717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L2 Switch driver</w:t>
      </w:r>
    </w:p>
    <w:p w:rsidR="003B7616" w:rsidRDefault="00CD7840" w:rsidP="00A71771">
      <w:pPr>
        <w:ind w:firstLine="840"/>
      </w:pPr>
      <w:proofErr w:type="spellStart"/>
      <w:r>
        <w:rPr>
          <w:rFonts w:hint="eastAsia"/>
        </w:rPr>
        <w:t>Modelo</w:t>
      </w:r>
      <w:proofErr w:type="spellEnd"/>
      <w:r>
        <w:rPr>
          <w:rFonts w:hint="eastAsia"/>
        </w:rPr>
        <w:t xml:space="preserve"> BSP</w:t>
      </w:r>
    </w:p>
    <w:p w:rsidR="00A71771" w:rsidRDefault="00A71771" w:rsidP="00A71771">
      <w:pPr>
        <w:ind w:left="152" w:firstLine="688"/>
      </w:pPr>
      <w:r>
        <w:rPr>
          <w:rFonts w:hint="eastAsia"/>
        </w:rPr>
        <w:t>drivers/net/</w:t>
      </w:r>
      <w:proofErr w:type="spellStart"/>
      <w:r>
        <w:rPr>
          <w:rFonts w:hint="eastAsia"/>
        </w:rPr>
        <w:t>modelo_switch.c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modelo_switch.h</w:t>
      </w:r>
      <w:proofErr w:type="spellEnd"/>
    </w:p>
    <w:p w:rsidR="00A71771" w:rsidRDefault="00A71771" w:rsidP="00A71771">
      <w:pPr>
        <w:ind w:firstLine="840"/>
      </w:pPr>
      <w:r>
        <w:rPr>
          <w:rFonts w:hint="eastAsia"/>
        </w:rPr>
        <w:t>arch/m68k/</w:t>
      </w:r>
      <w:proofErr w:type="spellStart"/>
      <w:r>
        <w:rPr>
          <w:rFonts w:hint="eastAsia"/>
        </w:rPr>
        <w:t>coldfire</w:t>
      </w:r>
      <w:proofErr w:type="spellEnd"/>
      <w:r>
        <w:rPr>
          <w:rFonts w:hint="eastAsia"/>
        </w:rPr>
        <w:t>/m5441x/l2switch.c</w:t>
      </w:r>
    </w:p>
    <w:p w:rsidR="004A0EFD" w:rsidRPr="004A0EFD" w:rsidRDefault="004A0EFD" w:rsidP="004A0EFD">
      <w:pPr>
        <w:ind w:left="851"/>
        <w:rPr>
          <w:ins w:id="6" w:author="Lineo Legal Dept." w:date="2012-05-29T13:26:00Z"/>
        </w:rPr>
      </w:pPr>
      <w:ins w:id="7" w:author="Lineo Legal Dept." w:date="2012-05-29T13:26:00Z">
        <w:r w:rsidRPr="004A0EFD">
          <w:rPr>
            <w:rFonts w:hint="eastAsia"/>
          </w:rPr>
          <w:t>arch/m68k/include/</w:t>
        </w:r>
        <w:proofErr w:type="spellStart"/>
        <w:r w:rsidRPr="004A0EFD">
          <w:rPr>
            <w:rFonts w:hint="eastAsia"/>
          </w:rPr>
          <w:t>asm</w:t>
        </w:r>
        <w:proofErr w:type="spellEnd"/>
        <w:r w:rsidRPr="004A0EFD">
          <w:rPr>
            <w:rFonts w:hint="eastAsia"/>
          </w:rPr>
          <w:t>/</w:t>
        </w:r>
        <w:proofErr w:type="spellStart"/>
        <w:r w:rsidRPr="004A0EFD">
          <w:rPr>
            <w:rFonts w:hint="eastAsia"/>
          </w:rPr>
          <w:t>mcfsiwtch.h</w:t>
        </w:r>
        <w:proofErr w:type="spellEnd"/>
      </w:ins>
    </w:p>
    <w:p w:rsidR="00000000" w:rsidRDefault="004A0EFD">
      <w:pPr>
        <w:ind w:left="851"/>
        <w:pPrChange w:id="8" w:author="Lineo Legal Dept." w:date="2012-05-29T13:26:00Z">
          <w:pPr>
            <w:ind w:left="992"/>
          </w:pPr>
        </w:pPrChange>
      </w:pPr>
      <w:ins w:id="9" w:author="Lineo Legal Dept." w:date="2012-05-29T13:26:00Z">
        <w:r w:rsidRPr="004A0EFD">
          <w:rPr>
            <w:rFonts w:hint="eastAsia"/>
          </w:rPr>
          <w:t>include/</w:t>
        </w:r>
        <w:proofErr w:type="spellStart"/>
        <w:r w:rsidRPr="004A0EFD">
          <w:rPr>
            <w:rFonts w:hint="eastAsia"/>
          </w:rPr>
          <w:t>linux</w:t>
        </w:r>
        <w:proofErr w:type="spellEnd"/>
        <w:r w:rsidRPr="004A0EFD">
          <w:rPr>
            <w:rFonts w:hint="eastAsia"/>
          </w:rPr>
          <w:t>/</w:t>
        </w:r>
        <w:proofErr w:type="spellStart"/>
        <w:r w:rsidRPr="004A0EFD">
          <w:rPr>
            <w:rFonts w:hint="eastAsia"/>
          </w:rPr>
          <w:t>fsl_devices.h</w:t>
        </w:r>
      </w:ins>
      <w:proofErr w:type="spellEnd"/>
    </w:p>
    <w:p w:rsidR="00585E8A" w:rsidRPr="00A71771" w:rsidRDefault="00585E8A" w:rsidP="003B7616">
      <w:pPr>
        <w:ind w:left="992"/>
      </w:pPr>
    </w:p>
    <w:p w:rsidR="00E31C5D" w:rsidRDefault="003B7616" w:rsidP="003F33FB">
      <w:pPr>
        <w:pStyle w:val="2"/>
        <w:numPr>
          <w:ilvl w:val="1"/>
          <w:numId w:val="1"/>
        </w:numPr>
      </w:pPr>
      <w:r>
        <w:rPr>
          <w:rFonts w:hint="eastAsia"/>
        </w:rPr>
        <w:t>Modification</w:t>
      </w:r>
      <w:r w:rsidR="00BD7ACC">
        <w:rPr>
          <w:rFonts w:hint="eastAsia"/>
        </w:rPr>
        <w:t>s</w:t>
      </w:r>
    </w:p>
    <w:p w:rsidR="003F33FB" w:rsidRDefault="003F33FB" w:rsidP="003F33FB"/>
    <w:p w:rsidR="003F33FB" w:rsidRDefault="003F33FB" w:rsidP="003F33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Ether driver</w:t>
      </w:r>
    </w:p>
    <w:p w:rsidR="003F33FB" w:rsidRDefault="003F33FB" w:rsidP="003F33FB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drivers/net/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fec.c</w:t>
      </w:r>
      <w:proofErr w:type="spellEnd"/>
      <w:ins w:id="10" w:author="Lineo Legal Dept." w:date="2012-05-29T13:26:00Z">
        <w:r w:rsidR="004A0EFD" w:rsidRPr="004A0EFD">
          <w:rPr>
            <w:rFonts w:ascii="Times New Roman" w:hAnsi="Times New Roman" w:cs="Times New Roman" w:hint="eastAsia"/>
            <w:color w:val="000000"/>
            <w:shd w:val="clear" w:color="auto" w:fill="FFFFFF"/>
          </w:rPr>
          <w:t>/</w:t>
        </w:r>
        <w:proofErr w:type="spellStart"/>
        <w:r w:rsidR="004A0EFD" w:rsidRPr="004A0EFD">
          <w:rPr>
            <w:rFonts w:ascii="Times New Roman" w:hAnsi="Times New Roman" w:cs="Times New Roman" w:hint="eastAsia"/>
            <w:color w:val="000000"/>
            <w:shd w:val="clear" w:color="auto" w:fill="FFFFFF"/>
          </w:rPr>
          <w:t>fec.h</w:t>
        </w:r>
      </w:ins>
      <w:proofErr w:type="spellEnd"/>
    </w:p>
    <w:p w:rsidR="00E33A9C" w:rsidDel="00AE745A" w:rsidRDefault="00BD7ACC" w:rsidP="003F33FB">
      <w:pPr>
        <w:pStyle w:val="a3"/>
        <w:numPr>
          <w:ilvl w:val="0"/>
          <w:numId w:val="4"/>
        </w:numPr>
        <w:ind w:leftChars="0"/>
        <w:rPr>
          <w:del w:id="11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12" w:author="Lineo Legal Dept." w:date="2012-05-29T14:17:00Z"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Enable 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“</w:delText>
        </w:r>
        <w:r w:rsidR="00E33A9C"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if(</w:delText>
        </w:r>
        <w:r w:rsidR="00E33A9C"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cpu_is_mx6()</w:delText>
        </w:r>
        <w:r w:rsidR="00E33A9C"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)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”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at </w:delText>
        </w:r>
        <w:r w:rsidR="00E33A9C"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build</w:delText>
        </w:r>
        <w:r w:rsidR="00FD44A7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.</w:delText>
        </w:r>
      </w:del>
    </w:p>
    <w:p w:rsidR="00E33A9C" w:rsidDel="00AE745A" w:rsidRDefault="00BD7ACC" w:rsidP="00E33A9C">
      <w:pPr>
        <w:pStyle w:val="a3"/>
        <w:ind w:leftChars="0" w:left="1260"/>
        <w:rPr>
          <w:del w:id="13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14" w:author="Lineo Legal Dept." w:date="2012-05-29T14:17:00Z"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Change 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“</w:delText>
        </w:r>
        <w:r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if(</w:delText>
        </w:r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cpu_is_mx6()</w:delText>
        </w:r>
        <w:r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)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”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to 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”</w:delText>
        </w:r>
        <w:r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if(</w:delText>
        </w:r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cpu_is_mx6()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||</w:delText>
        </w:r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 xml:space="preserve"> cpu_is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_faraday</w:delText>
        </w:r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()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</w:delText>
        </w:r>
        <w:r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)</w:delText>
        </w:r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”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</w:delText>
        </w:r>
        <w:r w:rsidR="00127F55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within the whole source EXCEPT below.</w:delText>
        </w:r>
      </w:del>
    </w:p>
    <w:p w:rsidR="00E33A9C" w:rsidRPr="00127F55" w:rsidDel="00AE745A" w:rsidRDefault="00E33A9C" w:rsidP="00E33A9C">
      <w:pPr>
        <w:pStyle w:val="a3"/>
        <w:ind w:leftChars="0" w:left="1260"/>
        <w:rPr>
          <w:del w:id="15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</w:p>
    <w:p w:rsidR="003F33FB" w:rsidRPr="00E33A9C" w:rsidDel="00AE745A" w:rsidRDefault="00FD44A7" w:rsidP="00E33A9C">
      <w:pPr>
        <w:pStyle w:val="a3"/>
        <w:numPr>
          <w:ilvl w:val="0"/>
          <w:numId w:val="4"/>
        </w:numPr>
        <w:ind w:leftChars="0"/>
        <w:rPr>
          <w:del w:id="16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17" w:author="Lineo Legal Dept." w:date="2012-05-29T14:17:00Z"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Leave the following part as it is in </w:delText>
        </w:r>
        <w:r w:rsidR="003F33FB" w:rsidRPr="00E33A9C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GIGA BIT Advertise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 xml:space="preserve"> of MDI.</w:delText>
        </w:r>
      </w:del>
    </w:p>
    <w:p w:rsidR="00E33A9C" w:rsidRPr="00E33A9C" w:rsidDel="00AE745A" w:rsidRDefault="00E33A9C" w:rsidP="00E33A9C">
      <w:pPr>
        <w:pStyle w:val="a3"/>
        <w:ind w:leftChars="0" w:left="1260"/>
        <w:rPr>
          <w:del w:id="18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19" w:author="Lineo Legal Dept." w:date="2012-05-29T14:17:00Z"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F</w:delText>
        </w:r>
        <w:r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ec.c 850-</w:delText>
        </w:r>
      </w:del>
    </w:p>
    <w:p w:rsidR="00E33A9C" w:rsidRPr="00E33A9C" w:rsidDel="00AE745A" w:rsidRDefault="00E33A9C" w:rsidP="00E33A9C">
      <w:pPr>
        <w:pStyle w:val="a3"/>
        <w:ind w:firstLine="420"/>
        <w:rPr>
          <w:del w:id="20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21" w:author="Lineo Legal Dept." w:date="2012-05-29T14:17:00Z"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if (cpu_is_mx6())</w:delText>
        </w:r>
      </w:del>
    </w:p>
    <w:p w:rsidR="00E33A9C" w:rsidRPr="00E33A9C" w:rsidDel="00AE745A" w:rsidRDefault="00E33A9C" w:rsidP="00E33A9C">
      <w:pPr>
        <w:pStyle w:val="a3"/>
        <w:rPr>
          <w:del w:id="22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23" w:author="Lineo Legal Dept." w:date="2012-05-29T14:17:00Z"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tab/>
          <w:delText>phy_dev-&gt;supported &amp;= PHY_GBIT_FEATURES;</w:delText>
        </w:r>
      </w:del>
    </w:p>
    <w:p w:rsidR="00E33A9C" w:rsidRPr="00E33A9C" w:rsidDel="00AE745A" w:rsidRDefault="00E33A9C" w:rsidP="00E33A9C">
      <w:pPr>
        <w:pStyle w:val="a3"/>
        <w:ind w:firstLine="420"/>
        <w:rPr>
          <w:del w:id="24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25" w:author="Lineo Legal Dept." w:date="2012-05-29T14:17:00Z"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else</w:delText>
        </w:r>
      </w:del>
    </w:p>
    <w:p w:rsidR="00E33A9C" w:rsidDel="00AE745A" w:rsidRDefault="00E33A9C" w:rsidP="00E33A9C">
      <w:pPr>
        <w:pStyle w:val="a3"/>
        <w:ind w:leftChars="0" w:left="1260"/>
        <w:rPr>
          <w:del w:id="26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  <w:del w:id="27" w:author="Lineo Legal Dept." w:date="2012-05-29T14:17:00Z">
        <w:r w:rsidDel="00AE745A">
          <w:rPr>
            <w:rFonts w:ascii="Times New Roman" w:hAnsi="Times New Roman" w:cs="Times New Roman"/>
            <w:color w:val="000000"/>
            <w:shd w:val="clear" w:color="auto" w:fill="FFFFFF"/>
          </w:rPr>
          <w:tab/>
        </w:r>
        <w:r w:rsidRPr="00E33A9C" w:rsidDel="00AE745A">
          <w:rPr>
            <w:rFonts w:ascii="Times New Roman" w:hAnsi="Times New Roman" w:cs="Times New Roman"/>
            <w:color w:val="000000"/>
            <w:shd w:val="clear" w:color="auto" w:fill="FFFFFF"/>
          </w:rPr>
          <w:delText>phy_dev-&gt;supported &amp;= PHY_BASIC_FEATURES;</w:delText>
        </w:r>
      </w:del>
    </w:p>
    <w:p w:rsidR="00E33A9C" w:rsidDel="00AE745A" w:rsidRDefault="00E33A9C" w:rsidP="00E33A9C">
      <w:pPr>
        <w:pStyle w:val="a3"/>
        <w:ind w:leftChars="0" w:left="1260"/>
        <w:rPr>
          <w:del w:id="28" w:author="Lineo Legal Dept." w:date="2012-05-29T14:17:00Z"/>
          <w:rFonts w:ascii="Times New Roman" w:hAnsi="Times New Roman" w:cs="Times New Roman"/>
          <w:color w:val="000000"/>
          <w:shd w:val="clear" w:color="auto" w:fill="FFFFFF"/>
        </w:rPr>
      </w:pPr>
    </w:p>
    <w:p w:rsidR="00E33A9C" w:rsidRPr="00E33A9C" w:rsidRDefault="00E33A9C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F33FB" w:rsidRDefault="00FD44A7" w:rsidP="003F33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No register setting for </w:t>
      </w:r>
      <w:r w:rsidR="00E33A9C">
        <w:rPr>
          <w:rFonts w:ascii="Times New Roman" w:hAnsi="Times New Roman" w:cs="Times New Roman" w:hint="eastAsia"/>
          <w:color w:val="000000"/>
          <w:shd w:val="clear" w:color="auto" w:fill="FFFFFF"/>
        </w:rPr>
        <w:t>GIGA BIT</w:t>
      </w:r>
      <w:r w:rsidR="00127F55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of FEC</w:t>
      </w:r>
    </w:p>
    <w:p w:rsidR="00704710" w:rsidRDefault="006575F6" w:rsidP="00704710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Set conditional compilation and do not build with </w:t>
      </w:r>
      <w:del w:id="29" w:author="Lineo Legal Dept." w:date="2012-05-29T14:18:00Z">
        <w:r w:rsidR="00704710" w:rsidDel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</w:del>
      <w:ins w:id="30" w:author="Lineo Legal Dept." w:date="2012-05-29T14:18:00Z">
        <w:r w:rsidR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. Use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ifndef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make the following change.</w:t>
      </w:r>
    </w:p>
    <w:p w:rsidR="00E33A9C" w:rsidRPr="00E33A9C" w:rsidRDefault="00E33A9C" w:rsidP="00E33A9C">
      <w:pPr>
        <w:pStyle w:val="a3"/>
        <w:ind w:firstLine="42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&amp;&amp; (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-&gt;supported &amp;</w:t>
      </w:r>
    </w:p>
    <w:p w:rsidR="00E33A9C" w:rsidRPr="00E33A9C" w:rsidRDefault="00E33A9C" w:rsidP="00E33A9C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  <w:t>(SUPPORTED_1000baseT_Half | SUPPORTED_1000baseT_Full)) &amp;&amp;</w:t>
      </w:r>
    </w:p>
    <w:p w:rsidR="00E33A9C" w:rsidRPr="00E33A9C" w:rsidRDefault="00E33A9C" w:rsidP="00E33A9C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phy_interface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== PHY_INTERFACE_MODE_RGMII &amp;&amp;</w:t>
      </w:r>
    </w:p>
    <w:p w:rsidR="00E33A9C" w:rsidRPr="00E33A9C" w:rsidRDefault="00E33A9C" w:rsidP="00E33A9C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-&gt;speed == SPEED_1000)</w:t>
      </w:r>
    </w:p>
    <w:p w:rsidR="00704710" w:rsidRDefault="00E33A9C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val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|= (0x1 &lt;&lt; 5)</w:t>
      </w:r>
    </w:p>
    <w:p w:rsidR="00704710" w:rsidRDefault="00704710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575F6" w:rsidRDefault="006575F6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to</w:t>
      </w:r>
      <w:proofErr w:type="gramEnd"/>
    </w:p>
    <w:p w:rsidR="006575F6" w:rsidRDefault="006575F6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04710" w:rsidRPr="00704710" w:rsidRDefault="00704710" w:rsidP="00E33A9C">
      <w:pPr>
        <w:pStyle w:val="a3"/>
        <w:ind w:leftChars="0" w:left="1260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704710">
        <w:rPr>
          <w:rFonts w:ascii="Times New Roman" w:hAnsi="Times New Roman" w:cs="Times New Roman" w:hint="eastAsia"/>
          <w:b/>
          <w:color w:val="000000"/>
          <w:u w:val="single"/>
          <w:shd w:val="clear" w:color="auto" w:fill="FFFFFF"/>
        </w:rPr>
        <w:t>#</w:t>
      </w:r>
      <w:proofErr w:type="spellStart"/>
      <w:r w:rsidRPr="00704710">
        <w:rPr>
          <w:rFonts w:ascii="Times New Roman" w:hAnsi="Times New Roman" w:cs="Times New Roman" w:hint="eastAsia"/>
          <w:b/>
          <w:color w:val="000000"/>
          <w:u w:val="single"/>
          <w:shd w:val="clear" w:color="auto" w:fill="FFFFFF"/>
        </w:rPr>
        <w:t>ifndef</w:t>
      </w:r>
      <w:proofErr w:type="spellEnd"/>
      <w:r w:rsidRPr="00704710">
        <w:rPr>
          <w:rFonts w:ascii="Times New Roman" w:hAnsi="Times New Roman" w:cs="Times New Roman" w:hint="eastAsia"/>
          <w:b/>
          <w:color w:val="000000"/>
          <w:u w:val="single"/>
          <w:shd w:val="clear" w:color="auto" w:fill="FFFFFF"/>
        </w:rPr>
        <w:t xml:space="preserve"> </w:t>
      </w:r>
      <w:r w:rsidRPr="00704710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CONFIG_ARCH_</w:t>
      </w:r>
      <w:del w:id="31" w:author="Lineo Legal Dept." w:date="2012-05-29T14:18:00Z">
        <w:r w:rsidRPr="00704710" w:rsidDel="00AE745A">
          <w:rPr>
            <w:rFonts w:ascii="Times New Roman" w:hAnsi="Times New Roman" w:cs="Times New Roman"/>
            <w:b/>
            <w:color w:val="000000"/>
            <w:u w:val="single"/>
            <w:shd w:val="clear" w:color="auto" w:fill="FFFFFF"/>
          </w:rPr>
          <w:delText>FARADA</w:delText>
        </w:r>
      </w:del>
      <w:del w:id="32" w:author="Lineo Legal Dept." w:date="2012-05-29T14:19:00Z">
        <w:r w:rsidRPr="00704710" w:rsidDel="00AE745A">
          <w:rPr>
            <w:rFonts w:ascii="Times New Roman" w:hAnsi="Times New Roman" w:cs="Times New Roman"/>
            <w:b/>
            <w:color w:val="000000"/>
            <w:u w:val="single"/>
            <w:shd w:val="clear" w:color="auto" w:fill="FFFFFF"/>
          </w:rPr>
          <w:delText>Y</w:delText>
        </w:r>
      </w:del>
      <w:ins w:id="33" w:author="Lineo Legal Dept." w:date="2012-05-29T14:19:00Z">
        <w:r w:rsidR="00AE745A">
          <w:rPr>
            <w:rFonts w:ascii="Times New Roman" w:hAnsi="Times New Roman" w:cs="Times New Roman" w:hint="eastAsia"/>
            <w:b/>
            <w:color w:val="000000"/>
            <w:u w:val="single"/>
            <w:shd w:val="clear" w:color="auto" w:fill="FFFFFF"/>
          </w:rPr>
          <w:t>MVF</w:t>
        </w:r>
      </w:ins>
    </w:p>
    <w:p w:rsidR="00704710" w:rsidRPr="00E33A9C" w:rsidRDefault="00704710" w:rsidP="00704710">
      <w:pPr>
        <w:pStyle w:val="a3"/>
        <w:ind w:firstLine="42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&amp;&amp; (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-&gt;supported &amp;</w:t>
      </w:r>
    </w:p>
    <w:p w:rsidR="00704710" w:rsidRPr="00E33A9C" w:rsidRDefault="00704710" w:rsidP="00704710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  <w:t>(SUPPORTED_1000baseT_Half | SUPPORTED_1000baseT_Full)) &amp;&amp;</w:t>
      </w:r>
    </w:p>
    <w:p w:rsidR="00704710" w:rsidRPr="00E33A9C" w:rsidRDefault="00704710" w:rsidP="00704710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phy_interface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== PHY_INTERFACE_MODE_RGMII &amp;&amp;</w:t>
      </w:r>
    </w:p>
    <w:p w:rsidR="00704710" w:rsidRPr="00E33A9C" w:rsidRDefault="00704710" w:rsidP="00704710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fep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proofErr w:type="spell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phy_dev</w:t>
      </w:r>
      <w:proofErr w:type="spell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-&gt;speed == SPEED_1000)</w:t>
      </w:r>
    </w:p>
    <w:p w:rsidR="00704710" w:rsidRDefault="00704710" w:rsidP="00704710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 w:rsidRPr="00E33A9C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E33A9C">
        <w:rPr>
          <w:rFonts w:ascii="Times New Roman" w:hAnsi="Times New Roman" w:cs="Times New Roman"/>
          <w:color w:val="000000"/>
          <w:shd w:val="clear" w:color="auto" w:fill="FFFFFF"/>
        </w:rPr>
        <w:t>val</w:t>
      </w:r>
      <w:proofErr w:type="spellEnd"/>
      <w:proofErr w:type="gramEnd"/>
      <w:r w:rsidRPr="00E33A9C">
        <w:rPr>
          <w:rFonts w:ascii="Times New Roman" w:hAnsi="Times New Roman" w:cs="Times New Roman"/>
          <w:color w:val="000000"/>
          <w:shd w:val="clear" w:color="auto" w:fill="FFFFFF"/>
        </w:rPr>
        <w:t xml:space="preserve"> |= (0x1 &lt;&lt; 5)</w:t>
      </w:r>
    </w:p>
    <w:p w:rsidR="00704710" w:rsidRDefault="00704710" w:rsidP="00704710">
      <w:pPr>
        <w:pStyle w:val="a3"/>
        <w:ind w:leftChars="0" w:left="1260"/>
        <w:rPr>
          <w:ins w:id="34" w:author="Lineo Legal Dept." w:date="2012-05-29T14:21:00Z"/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704710">
        <w:rPr>
          <w:rFonts w:ascii="Times New Roman" w:hAnsi="Times New Roman" w:cs="Times New Roman" w:hint="eastAsia"/>
          <w:b/>
          <w:color w:val="000000"/>
          <w:u w:val="single"/>
          <w:shd w:val="clear" w:color="auto" w:fill="FFFFFF"/>
        </w:rPr>
        <w:t>#</w:t>
      </w:r>
      <w:proofErr w:type="spellStart"/>
      <w:r w:rsidRPr="00704710">
        <w:rPr>
          <w:rFonts w:ascii="Times New Roman" w:hAnsi="Times New Roman" w:cs="Times New Roman" w:hint="eastAsia"/>
          <w:b/>
          <w:color w:val="000000"/>
          <w:u w:val="single"/>
          <w:shd w:val="clear" w:color="auto" w:fill="FFFFFF"/>
        </w:rPr>
        <w:t>endif</w:t>
      </w:r>
      <w:proofErr w:type="spellEnd"/>
    </w:p>
    <w:p w:rsidR="00AE745A" w:rsidRPr="00704710" w:rsidRDefault="00AE745A" w:rsidP="00704710">
      <w:pPr>
        <w:pStyle w:val="a3"/>
        <w:ind w:leftChars="0" w:left="1260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AE745A" w:rsidRDefault="00AE745A" w:rsidP="00AE745A">
      <w:pPr>
        <w:pStyle w:val="a3"/>
        <w:numPr>
          <w:ilvl w:val="0"/>
          <w:numId w:val="4"/>
        </w:numPr>
        <w:ind w:leftChars="0"/>
        <w:rPr>
          <w:ins w:id="35" w:author="Lineo Legal Dept." w:date="2012-05-29T14:21:00Z"/>
          <w:rFonts w:ascii="Times New Roman" w:hAnsi="Times New Roman" w:cs="Times New Roman"/>
          <w:color w:val="000000"/>
          <w:shd w:val="clear" w:color="auto" w:fill="FFFFFF"/>
        </w:rPr>
      </w:pPr>
      <w:ins w:id="36" w:author="Lineo Legal Dept." w:date="2012-05-29T14:21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Add conditional compilation for IEEE1588</w:t>
        </w:r>
      </w:ins>
    </w:p>
    <w:p w:rsidR="00AE745A" w:rsidRDefault="00800489" w:rsidP="00AE745A">
      <w:pPr>
        <w:pStyle w:val="a3"/>
        <w:ind w:leftChars="0" w:left="1260"/>
        <w:rPr>
          <w:ins w:id="37" w:author="Lineo Legal Dept." w:date="2012-05-29T14:21:00Z"/>
          <w:rFonts w:ascii="Times New Roman" w:hAnsi="Times New Roman" w:cs="Times New Roman"/>
          <w:color w:val="000000"/>
          <w:shd w:val="clear" w:color="auto" w:fill="FFFFFF"/>
        </w:rPr>
      </w:pPr>
      <w:ins w:id="38" w:author="Lineo Legal Dept." w:date="2012-05-29T14:21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Adjust to be the same conditional compilation as</w:t>
        </w:r>
      </w:ins>
      <w:ins w:id="39" w:author="Lineo Legal Dept." w:date="2012-05-29T14:22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</w:t>
        </w:r>
        <w:r w:rsidRPr="00343F31">
          <w:rPr>
            <w:rFonts w:ascii="Times New Roman" w:hAnsi="Times New Roman" w:cs="Times New Roman"/>
            <w:color w:val="000000"/>
            <w:shd w:val="clear" w:color="auto" w:fill="FFFFFF"/>
          </w:rPr>
          <w:t>CONFIG_ARCH_MX6</w:t>
        </w:r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when </w:t>
        </w:r>
      </w:ins>
      <w:ins w:id="40" w:author="Lineo Legal Dept." w:date="2012-05-29T14:21:00Z">
        <w:r w:rsidR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t>IEEE1588</w:t>
        </w:r>
      </w:ins>
      <w:ins w:id="41" w:author="Lineo Legal Dept." w:date="2012-05-29T14:22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is enabled.</w:t>
        </w:r>
      </w:ins>
    </w:p>
    <w:p w:rsidR="00AE745A" w:rsidRDefault="00800489" w:rsidP="00AE745A">
      <w:pPr>
        <w:pStyle w:val="a3"/>
        <w:ind w:leftChars="0" w:left="1260"/>
        <w:rPr>
          <w:ins w:id="42" w:author="Lineo Legal Dept." w:date="2012-05-29T14:21:00Z"/>
          <w:rFonts w:ascii="Times New Roman" w:hAnsi="Times New Roman" w:cs="Times New Roman"/>
          <w:color w:val="000000"/>
          <w:shd w:val="clear" w:color="auto" w:fill="FFFFFF"/>
        </w:rPr>
      </w:pPr>
      <w:ins w:id="43" w:author="Lineo Legal Dept." w:date="2012-05-29T14:22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Within </w:t>
        </w:r>
      </w:ins>
      <w:proofErr w:type="spellStart"/>
      <w:ins w:id="44" w:author="Lineo Legal Dept." w:date="2012-05-29T14:21:00Z">
        <w:r w:rsidR="00AE745A" w:rsidRPr="00DE496C">
          <w:rPr>
            <w:rFonts w:ascii="Times New Roman" w:hAnsi="Times New Roman" w:cs="Times New Roman"/>
            <w:color w:val="000000"/>
            <w:shd w:val="clear" w:color="auto" w:fill="FFFFFF"/>
          </w:rPr>
          <w:t>fec_restart</w:t>
        </w:r>
      </w:ins>
      <w:proofErr w:type="spellEnd"/>
      <w:ins w:id="45" w:author="Lineo Legal Dept." w:date="2012-05-29T14:22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function</w:t>
        </w:r>
      </w:ins>
    </w:p>
    <w:p w:rsidR="00AE745A" w:rsidRPr="00DE496C" w:rsidRDefault="00AE745A" w:rsidP="00AE745A">
      <w:pPr>
        <w:pStyle w:val="a3"/>
        <w:ind w:leftChars="0" w:left="1260"/>
        <w:rPr>
          <w:ins w:id="46" w:author="Lineo Legal Dept." w:date="2012-05-29T14:21:00Z"/>
          <w:rFonts w:ascii="Times New Roman" w:hAnsi="Times New Roman" w:cs="Times New Roman"/>
          <w:color w:val="000000"/>
          <w:shd w:val="clear" w:color="auto" w:fill="FFFFFF"/>
        </w:rPr>
      </w:pPr>
      <w:ins w:id="47" w:author="Lineo Legal Dept." w:date="2012-05-29T14:21:00Z">
        <w:r w:rsidRPr="00DE496C">
          <w:rPr>
            <w:rFonts w:ascii="Times New Roman" w:hAnsi="Times New Roman" w:cs="Times New Roman"/>
            <w:color w:val="000000"/>
            <w:shd w:val="clear" w:color="auto" w:fill="FFFFFF"/>
          </w:rPr>
          <w:t xml:space="preserve">#if </w:t>
        </w:r>
        <w:proofErr w:type="gramStart"/>
        <w:r w:rsidRPr="00DE496C">
          <w:rPr>
            <w:rFonts w:ascii="Times New Roman" w:hAnsi="Times New Roman" w:cs="Times New Roman"/>
            <w:color w:val="000000"/>
            <w:shd w:val="clear" w:color="auto" w:fill="FFFFFF"/>
          </w:rPr>
          <w:t>defined(</w:t>
        </w:r>
        <w:proofErr w:type="gramEnd"/>
        <w:r w:rsidRPr="00DE496C">
          <w:rPr>
            <w:rFonts w:ascii="Times New Roman" w:hAnsi="Times New Roman" w:cs="Times New Roman"/>
            <w:color w:val="000000"/>
            <w:shd w:val="clear" w:color="auto" w:fill="FFFFFF"/>
          </w:rPr>
          <w:t>CONFIG_SOC_IMX28) || defined(CONFIG_ARCH_MX6)</w:t>
        </w:r>
      </w:ins>
      <w:ins w:id="48" w:author="Lineo Legal Dept." w:date="2012-05-29T14:23:00Z">
        <w:r w:rsidR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</w:t>
        </w:r>
        <w:r w:rsidR="00800489" w:rsidRPr="00800489">
          <w:rPr>
            <w:rFonts w:ascii="Times New Roman" w:hAnsi="Times New Roman" w:cs="Times New Roman"/>
            <w:color w:val="000000"/>
            <w:shd w:val="clear" w:color="auto" w:fill="FFFFFF"/>
          </w:rPr>
          <w:sym w:font="Wingdings" w:char="F0E0"/>
        </w:r>
        <w:r w:rsidR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</w:t>
        </w:r>
      </w:ins>
      <w:ins w:id="49" w:author="Lineo Legal Dept." w:date="2012-05-29T14:21:00Z">
        <w:r w:rsidRPr="00DE496C">
          <w:rPr>
            <w:rFonts w:ascii="Times New Roman" w:hAnsi="Times New Roman" w:cs="Times New Roman"/>
            <w:color w:val="000000"/>
            <w:shd w:val="clear" w:color="auto" w:fill="FFFFFF"/>
          </w:rPr>
          <w:t>#if defined(CONFIG_SOC_IMX28) || defined(CONFIG_ARCH_MX6) || defined(CONFIG_ARCH_MVF)</w:t>
        </w:r>
      </w:ins>
    </w:p>
    <w:p w:rsidR="00AE745A" w:rsidRDefault="00800489" w:rsidP="00AE745A">
      <w:pPr>
        <w:pStyle w:val="a3"/>
        <w:ind w:leftChars="0" w:left="1260"/>
        <w:rPr>
          <w:ins w:id="50" w:author="Lineo Legal Dept." w:date="2012-05-29T14:21:00Z"/>
          <w:rFonts w:ascii="Times New Roman" w:hAnsi="Times New Roman" w:cs="Times New Roman"/>
          <w:color w:val="000000"/>
          <w:shd w:val="clear" w:color="auto" w:fill="FFFFFF"/>
        </w:rPr>
      </w:pPr>
      <w:ins w:id="51" w:author="Lineo Legal Dept." w:date="2012-05-29T14:23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* Supporting </w:t>
        </w:r>
      </w:ins>
      <w:ins w:id="52" w:author="Lineo Legal Dept." w:date="2012-05-29T14:21:00Z">
        <w:r w:rsidR="00AE745A">
          <w:rPr>
            <w:rFonts w:ascii="Times New Roman" w:hAnsi="Times New Roman" w:cs="Times New Roman" w:hint="eastAsia"/>
            <w:color w:val="000000"/>
            <w:shd w:val="clear" w:color="auto" w:fill="FFFFFF"/>
          </w:rPr>
          <w:t>EN1588bit Enable</w:t>
        </w:r>
      </w:ins>
    </w:p>
    <w:p w:rsidR="00704710" w:rsidRDefault="00704710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F33FB" w:rsidRDefault="003F33FB" w:rsidP="003F33FB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drivers/net/fec_1588.c / fec_1588.h</w:t>
      </w:r>
    </w:p>
    <w:p w:rsidR="00704710" w:rsidRPr="00704710" w:rsidRDefault="00CA5C85" w:rsidP="0070471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Adjust to be the same conditional compilation as </w:t>
      </w:r>
      <w:r w:rsidR="00704710" w:rsidRPr="00704710">
        <w:rPr>
          <w:rFonts w:ascii="Times New Roman" w:hAnsi="Times New Roman" w:cs="Times New Roman"/>
          <w:color w:val="000000"/>
          <w:shd w:val="clear" w:color="auto" w:fill="FFFFFF"/>
        </w:rPr>
        <w:t>CONFIG_ARCH_MX6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704710" w:rsidRDefault="00704710" w:rsidP="00704710">
      <w:pPr>
        <w:ind w:left="420" w:firstLine="84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704710">
        <w:rPr>
          <w:rFonts w:ascii="Times New Roman" w:hAnsi="Times New Roman" w:cs="Times New Roman"/>
          <w:color w:val="000000"/>
          <w:shd w:val="clear" w:color="auto" w:fill="FFFFFF"/>
        </w:rPr>
        <w:t>defined(</w:t>
      </w:r>
      <w:proofErr w:type="gramEnd"/>
      <w:r w:rsidRPr="00704710">
        <w:rPr>
          <w:rFonts w:ascii="Times New Roman" w:hAnsi="Times New Roman" w:cs="Times New Roman"/>
          <w:color w:val="000000"/>
          <w:shd w:val="clear" w:color="auto" w:fill="FFFFFF"/>
        </w:rPr>
        <w:t>CONFIG_ARCH_MX6)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-&gt; </w:t>
      </w:r>
    </w:p>
    <w:p w:rsidR="00704710" w:rsidRPr="00704710" w:rsidRDefault="00704710" w:rsidP="00704710">
      <w:pPr>
        <w:ind w:left="420" w:firstLine="84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704710">
        <w:rPr>
          <w:rFonts w:ascii="Times New Roman" w:hAnsi="Times New Roman" w:cs="Times New Roman"/>
          <w:color w:val="000000"/>
          <w:shd w:val="clear" w:color="auto" w:fill="FFFFFF"/>
        </w:rPr>
        <w:t>defined(</w:t>
      </w:r>
      <w:proofErr w:type="gramEnd"/>
      <w:r w:rsidRPr="00704710">
        <w:rPr>
          <w:rFonts w:ascii="Times New Roman" w:hAnsi="Times New Roman" w:cs="Times New Roman"/>
          <w:color w:val="000000"/>
          <w:shd w:val="clear" w:color="auto" w:fill="FFFFFF"/>
        </w:rPr>
        <w:t>CONFIG_ARCH_MX6)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|| </w:t>
      </w:r>
      <w:r w:rsidRPr="006036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defined(CONFIG_ARCH_</w:t>
      </w:r>
      <w:del w:id="53" w:author="Lineo Legal Dept." w:date="2012-05-29T14:24:00Z">
        <w:r w:rsidRPr="006036BD" w:rsidDel="00800489">
          <w:rPr>
            <w:rFonts w:ascii="Times New Roman" w:hAnsi="Times New Roman" w:cs="Times New Roman" w:hint="eastAsia"/>
            <w:color w:val="000000"/>
            <w:u w:val="single"/>
            <w:shd w:val="clear" w:color="auto" w:fill="FFFFFF"/>
          </w:rPr>
          <w:delText>FARADAY</w:delText>
        </w:r>
      </w:del>
      <w:ins w:id="54" w:author="Lineo Legal Dept." w:date="2012-05-29T14:24:00Z">
        <w:r w:rsidR="00800489">
          <w:rPr>
            <w:rFonts w:ascii="Times New Roman" w:hAnsi="Times New Roman" w:cs="Times New Roman" w:hint="eastAsia"/>
            <w:color w:val="000000"/>
            <w:u w:val="single"/>
            <w:shd w:val="clear" w:color="auto" w:fill="FFFFFF"/>
          </w:rPr>
          <w:t>MVF</w:t>
        </w:r>
      </w:ins>
      <w:r w:rsidR="006036BD">
        <w:rPr>
          <w:rFonts w:ascii="Times New Roman" w:hAnsi="Times New Roman" w:cs="Times New Roman" w:hint="eastAsia"/>
          <w:color w:val="000000"/>
          <w:u w:val="single"/>
          <w:shd w:val="clear" w:color="auto" w:fill="FFFFFF"/>
        </w:rPr>
        <w:t>)</w:t>
      </w:r>
    </w:p>
    <w:p w:rsidR="00E843CF" w:rsidRPr="00800489" w:rsidRDefault="00E843CF" w:rsidP="00E843CF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843CF" w:rsidRDefault="00E843CF" w:rsidP="00E843CF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 w:rsidRPr="00E843CF">
        <w:rPr>
          <w:rFonts w:ascii="Times New Roman" w:hAnsi="Times New Roman" w:cs="Times New Roman"/>
          <w:color w:val="000000"/>
          <w:shd w:val="clear" w:color="auto" w:fill="FFFFFF"/>
        </w:rPr>
        <w:t>arm/arm/plat-</w:t>
      </w:r>
      <w:proofErr w:type="spellStart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mxc</w:t>
      </w:r>
      <w:proofErr w:type="spellEnd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/devices/</w:t>
      </w:r>
      <w:proofErr w:type="spellStart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platfor-fec.c</w:t>
      </w:r>
      <w:proofErr w:type="spellEnd"/>
    </w:p>
    <w:p w:rsidR="00E4421D" w:rsidRPr="00704710" w:rsidRDefault="00CA5C85" w:rsidP="00E442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Add resource definition as below</w:t>
      </w:r>
      <w:del w:id="55" w:author="Lineo Legal Dept." w:date="2012-05-29T14:24:00Z">
        <w:r w:rsidDel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.</w:delText>
        </w:r>
      </w:del>
    </w:p>
    <w:p w:rsidR="00E4421D" w:rsidRPr="006036BD" w:rsidRDefault="00E4421D" w:rsidP="00E4421D">
      <w:pPr>
        <w:ind w:leftChars="600" w:left="1260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6036BD">
        <w:rPr>
          <w:u w:val="single"/>
        </w:rPr>
        <w:t>#</w:t>
      </w:r>
      <w:proofErr w:type="spellStart"/>
      <w:r w:rsidRPr="006036BD">
        <w:rPr>
          <w:u w:val="single"/>
        </w:rPr>
        <w:t>ifdef</w:t>
      </w:r>
      <w:proofErr w:type="spellEnd"/>
      <w:r w:rsidRPr="006036BD">
        <w:rPr>
          <w:u w:val="single"/>
        </w:rPr>
        <w:t xml:space="preserve"> </w:t>
      </w:r>
      <w:r w:rsidRPr="006036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CONFIG_</w:t>
      </w:r>
      <w:del w:id="56" w:author="Lineo Legal Dept." w:date="2012-05-29T14:25:00Z">
        <w:r w:rsidRPr="006036BD" w:rsidDel="00800489">
          <w:rPr>
            <w:rFonts w:ascii="Times New Roman" w:hAnsi="Times New Roman" w:cs="Times New Roman"/>
            <w:color w:val="000000"/>
            <w:u w:val="single"/>
            <w:shd w:val="clear" w:color="auto" w:fill="FFFFFF"/>
          </w:rPr>
          <w:delText>SOC_FARADAY</w:delText>
        </w:r>
      </w:del>
      <w:ins w:id="57" w:author="Lineo Legal Dept." w:date="2012-05-29T14:25:00Z">
        <w:r w:rsidR="00800489">
          <w:rPr>
            <w:rFonts w:ascii="Times New Roman" w:hAnsi="Times New Roman" w:cs="Times New Roman" w:hint="eastAsia"/>
            <w:color w:val="000000"/>
            <w:u w:val="single"/>
            <w:shd w:val="clear" w:color="auto" w:fill="FFFFFF"/>
          </w:rPr>
          <w:t>ARCH MVF</w:t>
        </w:r>
      </w:ins>
    </w:p>
    <w:p w:rsidR="00E4421D" w:rsidRPr="006036BD" w:rsidRDefault="00E4421D" w:rsidP="00E4421D">
      <w:pPr>
        <w:ind w:leftChars="600" w:left="1260"/>
        <w:rPr>
          <w:u w:val="single"/>
        </w:rPr>
      </w:pPr>
      <w:r w:rsidRPr="006036BD">
        <w:rPr>
          <w:u w:val="single"/>
        </w:rPr>
        <w:t xml:space="preserve">const </w:t>
      </w:r>
      <w:proofErr w:type="spellStart"/>
      <w:r w:rsidRPr="006036BD">
        <w:rPr>
          <w:u w:val="single"/>
        </w:rPr>
        <w:t>struct</w:t>
      </w:r>
      <w:proofErr w:type="spellEnd"/>
      <w:r w:rsidRPr="006036BD">
        <w:rPr>
          <w:u w:val="single"/>
        </w:rPr>
        <w:t xml:space="preserve"> </w:t>
      </w:r>
      <w:proofErr w:type="spellStart"/>
      <w:r w:rsidRPr="006036BD">
        <w:rPr>
          <w:u w:val="single"/>
        </w:rPr>
        <w:t>imx_fec_data</w:t>
      </w:r>
      <w:proofErr w:type="spellEnd"/>
      <w:r w:rsidRPr="006036BD">
        <w:rPr>
          <w:u w:val="single"/>
        </w:rPr>
        <w:t xml:space="preserve"> </w:t>
      </w:r>
      <w:del w:id="58" w:author="Lineo Legal Dept." w:date="2012-05-29T14:49:00Z">
        <w:r w:rsidRPr="006036BD" w:rsidDel="00BD7C50">
          <w:rPr>
            <w:rFonts w:hint="eastAsia"/>
            <w:u w:val="single"/>
          </w:rPr>
          <w:delText>faraday</w:delText>
        </w:r>
      </w:del>
      <w:proofErr w:type="spellStart"/>
      <w:ins w:id="59" w:author="Lineo Legal Dept." w:date="2012-05-29T14:49:00Z">
        <w:r w:rsidR="00BD7C50">
          <w:rPr>
            <w:rFonts w:hint="eastAsia"/>
            <w:u w:val="single"/>
          </w:rPr>
          <w:t>mvf</w:t>
        </w:r>
      </w:ins>
      <w:r w:rsidRPr="006036BD">
        <w:rPr>
          <w:u w:val="single"/>
        </w:rPr>
        <w:t>_fec_data</w:t>
      </w:r>
      <w:proofErr w:type="spellEnd"/>
      <w:r w:rsidRPr="006036BD">
        <w:rPr>
          <w:u w:val="single"/>
        </w:rPr>
        <w:t xml:space="preserve"> __</w:t>
      </w:r>
      <w:proofErr w:type="spellStart"/>
      <w:r w:rsidRPr="006036BD">
        <w:rPr>
          <w:u w:val="single"/>
        </w:rPr>
        <w:t>initconst</w:t>
      </w:r>
      <w:proofErr w:type="spellEnd"/>
      <w:r w:rsidRPr="006036BD">
        <w:rPr>
          <w:u w:val="single"/>
        </w:rPr>
        <w:t xml:space="preserve"> =</w:t>
      </w:r>
    </w:p>
    <w:p w:rsidR="00E4421D" w:rsidRPr="006036BD" w:rsidRDefault="00E4421D" w:rsidP="00E4421D">
      <w:pPr>
        <w:ind w:leftChars="600" w:left="1260"/>
        <w:rPr>
          <w:u w:val="single"/>
        </w:rPr>
      </w:pPr>
      <w:r w:rsidRPr="006036BD">
        <w:rPr>
          <w:u w:val="single"/>
        </w:rPr>
        <w:tab/>
      </w:r>
      <w:proofErr w:type="spellStart"/>
      <w:r w:rsidRPr="006036BD">
        <w:rPr>
          <w:u w:val="single"/>
        </w:rPr>
        <w:t>imx_fec_data_entry_</w:t>
      </w:r>
      <w:proofErr w:type="gramStart"/>
      <w:r w:rsidRPr="006036BD">
        <w:rPr>
          <w:u w:val="single"/>
        </w:rPr>
        <w:t>single</w:t>
      </w:r>
      <w:proofErr w:type="spellEnd"/>
      <w:r w:rsidRPr="006036BD">
        <w:rPr>
          <w:u w:val="single"/>
        </w:rPr>
        <w:t>(</w:t>
      </w:r>
      <w:proofErr w:type="gramEnd"/>
      <w:del w:id="60" w:author="Lineo Legal Dept." w:date="2012-05-29T14:25:00Z">
        <w:r w:rsidRPr="006036BD" w:rsidDel="00800489">
          <w:rPr>
            <w:rFonts w:hint="eastAsia"/>
            <w:u w:val="single"/>
          </w:rPr>
          <w:delText>FARADAY</w:delText>
        </w:r>
      </w:del>
      <w:ins w:id="61" w:author="Lineo Legal Dept." w:date="2012-05-29T14:25:00Z">
        <w:r w:rsidR="00800489">
          <w:rPr>
            <w:rFonts w:hint="eastAsia"/>
            <w:u w:val="single"/>
          </w:rPr>
          <w:t>MVF</w:t>
        </w:r>
      </w:ins>
      <w:r w:rsidRPr="006036BD">
        <w:rPr>
          <w:u w:val="single"/>
        </w:rPr>
        <w:t>);</w:t>
      </w:r>
    </w:p>
    <w:p w:rsidR="00520ECF" w:rsidRPr="006036BD" w:rsidRDefault="00E4421D" w:rsidP="00E4421D">
      <w:pPr>
        <w:ind w:leftChars="600" w:left="1260"/>
        <w:rPr>
          <w:u w:val="single"/>
        </w:rPr>
      </w:pPr>
      <w:r w:rsidRPr="006036BD">
        <w:rPr>
          <w:u w:val="single"/>
        </w:rPr>
        <w:t>#</w:t>
      </w:r>
      <w:proofErr w:type="spellStart"/>
      <w:r w:rsidRPr="006036BD">
        <w:rPr>
          <w:u w:val="single"/>
        </w:rPr>
        <w:t>endif</w:t>
      </w:r>
      <w:proofErr w:type="spellEnd"/>
    </w:p>
    <w:p w:rsidR="00E4421D" w:rsidRDefault="00E4421D" w:rsidP="00E4421D">
      <w:pPr>
        <w:ind w:leftChars="600" w:left="1260"/>
      </w:pPr>
    </w:p>
    <w:p w:rsidR="00E4421D" w:rsidRDefault="00ED20A8" w:rsidP="00E4421D">
      <w:pPr>
        <w:ind w:leftChars="600" w:left="1260"/>
      </w:pPr>
      <w:r>
        <w:rPr>
          <w:rFonts w:hint="eastAsia"/>
        </w:rPr>
        <w:t xml:space="preserve">Define </w:t>
      </w:r>
      <w:r w:rsidR="00097E35">
        <w:rPr>
          <w:rFonts w:hint="eastAsia"/>
        </w:rPr>
        <w:t xml:space="preserve">below (to be macro extended) in system </w:t>
      </w:r>
      <w:r w:rsidR="00097E35">
        <w:t>header</w:t>
      </w:r>
      <w:r w:rsidR="00097E35">
        <w:rPr>
          <w:rFonts w:hint="eastAsia"/>
        </w:rPr>
        <w:t>.</w:t>
      </w:r>
    </w:p>
    <w:p w:rsidR="00E4421D" w:rsidRDefault="00E4421D" w:rsidP="00E4421D">
      <w:pPr>
        <w:ind w:leftChars="600" w:left="1260"/>
      </w:pPr>
      <w:del w:id="62" w:author="Lineo Legal Dept." w:date="2012-05-29T14:25:00Z">
        <w:r w:rsidDel="00800489">
          <w:rPr>
            <w:rFonts w:hint="eastAsia"/>
          </w:rPr>
          <w:delText>FARADAY</w:delText>
        </w:r>
      </w:del>
      <w:ins w:id="63" w:author="Lineo Legal Dept." w:date="2012-05-29T14:25:00Z">
        <w:r w:rsidR="00800489">
          <w:rPr>
            <w:rFonts w:hint="eastAsia"/>
          </w:rPr>
          <w:t>MVF</w:t>
        </w:r>
      </w:ins>
      <w:r w:rsidRPr="00E4421D">
        <w:t>_FEC_BASE_ADDR</w:t>
      </w:r>
      <w:r>
        <w:rPr>
          <w:rFonts w:hint="eastAsia"/>
        </w:rPr>
        <w:t>:</w:t>
      </w:r>
      <w:r w:rsidR="00CA5C85">
        <w:rPr>
          <w:rFonts w:hint="eastAsia"/>
        </w:rPr>
        <w:t xml:space="preserve"> Base address</w:t>
      </w:r>
    </w:p>
    <w:p w:rsidR="00E4421D" w:rsidRDefault="00E4421D" w:rsidP="00E4421D">
      <w:pPr>
        <w:ind w:leftChars="600" w:left="1260"/>
      </w:pPr>
      <w:del w:id="64" w:author="Lineo Legal Dept." w:date="2012-05-29T14:25:00Z">
        <w:r w:rsidDel="00800489">
          <w:rPr>
            <w:rFonts w:hint="eastAsia"/>
          </w:rPr>
          <w:lastRenderedPageBreak/>
          <w:delText>FARADAY</w:delText>
        </w:r>
      </w:del>
      <w:ins w:id="65" w:author="Lineo Legal Dept." w:date="2012-05-29T14:25:00Z">
        <w:r w:rsidR="00800489">
          <w:rPr>
            <w:rFonts w:hint="eastAsia"/>
          </w:rPr>
          <w:t>MVF</w:t>
        </w:r>
      </w:ins>
      <w:r>
        <w:rPr>
          <w:rFonts w:hint="eastAsia"/>
        </w:rPr>
        <w:t>_INT_FEC:</w:t>
      </w:r>
      <w:r w:rsidR="00CA5C85">
        <w:rPr>
          <w:rFonts w:hint="eastAsia"/>
        </w:rPr>
        <w:t xml:space="preserve"> Interrupt number </w:t>
      </w:r>
      <w:r>
        <w:rPr>
          <w:rFonts w:hint="eastAsia"/>
        </w:rPr>
        <w:t>(ENET_MAC0)</w:t>
      </w:r>
    </w:p>
    <w:p w:rsidR="00E4421D" w:rsidRDefault="00E4421D" w:rsidP="00E4421D">
      <w:pPr>
        <w:ind w:leftChars="600" w:left="1260"/>
      </w:pPr>
    </w:p>
    <w:p w:rsidR="00E4421D" w:rsidRDefault="00E4421D" w:rsidP="00E4421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E843CF">
        <w:rPr>
          <w:rFonts w:ascii="Times New Roman" w:hAnsi="Times New Roman" w:cs="Times New Roman"/>
          <w:color w:val="000000"/>
          <w:shd w:val="clear" w:color="auto" w:fill="FFFFFF"/>
        </w:rPr>
        <w:t>arm/arm/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mach-</w:t>
      </w:r>
      <w:proofErr w:type="spellStart"/>
      <w:del w:id="66" w:author="Lineo Legal Dept." w:date="2012-05-29T14:25:00Z">
        <w:r w:rsidDel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</w:del>
      <w:ins w:id="67" w:author="Lineo Legal Dept." w:date="2012-05-29T14:25:00Z">
        <w:r w:rsidR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>/</w:t>
      </w:r>
      <w:proofErr w:type="spellStart"/>
      <w:del w:id="68" w:author="Lineo Legal Dept." w:date="2012-05-29T14:25:00Z">
        <w:r w:rsidRPr="000A26F3" w:rsidDel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</w:delText>
        </w:r>
      </w:del>
      <w:del w:id="69" w:author="Lineo Legal Dept." w:date="2012-05-29T14:26:00Z">
        <w:r w:rsidRPr="000A26F3" w:rsidDel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ay</w:delText>
        </w:r>
      </w:del>
      <w:ins w:id="70" w:author="Lineo Legal Dept." w:date="2012-05-29T14:26:00Z">
        <w:r w:rsidR="00800489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r w:rsidRPr="000A26F3">
        <w:rPr>
          <w:rFonts w:ascii="Times New Roman" w:hAnsi="Times New Roman" w:cs="Times New Roman" w:hint="eastAsia"/>
          <w:color w:val="000000"/>
          <w:shd w:val="clear" w:color="auto" w:fill="FFFFFF"/>
        </w:rPr>
        <w:t>_fec.c</w:t>
      </w:r>
      <w:proofErr w:type="spellEnd"/>
      <w:proofErr w:type="gramEnd"/>
      <w:r w:rsidR="00097E35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</w:p>
    <w:p w:rsidR="00BE58F3" w:rsidRPr="00704710" w:rsidRDefault="004C0DC4" w:rsidP="00BE58F3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Define initialization of </w:t>
      </w:r>
      <w:r w:rsidR="00BE58F3">
        <w:rPr>
          <w:rFonts w:ascii="Times New Roman" w:hAnsi="Times New Roman" w:cs="Times New Roman" w:hint="eastAsia"/>
          <w:color w:val="000000"/>
          <w:shd w:val="clear" w:color="auto" w:fill="FFFFFF"/>
        </w:rPr>
        <w:t>FEC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resource</w:t>
      </w:r>
    </w:p>
    <w:p w:rsidR="00E4421D" w:rsidRDefault="004C0DC4" w:rsidP="00BE58F3">
      <w:pPr>
        <w:ind w:left="420"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Add resource </w:t>
      </w:r>
      <w:r>
        <w:rPr>
          <w:rFonts w:ascii="Times New Roman" w:hAnsi="Times New Roman" w:cs="Times New Roman"/>
          <w:color w:val="000000"/>
          <w:shd w:val="clear" w:color="auto" w:fill="FFFFFF"/>
        </w:rPr>
        <w:t>initialization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same as </w:t>
      </w:r>
      <w:r w:rsidR="00E4421D">
        <w:rPr>
          <w:rFonts w:ascii="Times New Roman" w:hAnsi="Times New Roman" w:cs="Times New Roman" w:hint="eastAsia"/>
          <w:color w:val="000000"/>
          <w:shd w:val="clear" w:color="auto" w:fill="FFFFFF"/>
        </w:rPr>
        <w:t>arch/arm/mach-mx6/mx6_fec.c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56034F" w:rsidRDefault="004C0DC4" w:rsidP="00BE58F3">
      <w:pPr>
        <w:ind w:left="420"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Also add an entry so that below will be called at the board initialization.</w:t>
      </w:r>
    </w:p>
    <w:p w:rsidR="00E4421D" w:rsidRDefault="0056034F" w:rsidP="00E4421D">
      <w:pPr>
        <w:ind w:leftChars="600" w:left="1260"/>
      </w:pPr>
      <w:proofErr w:type="gramStart"/>
      <w:r w:rsidRPr="0056034F">
        <w:t>void</w:t>
      </w:r>
      <w:proofErr w:type="gramEnd"/>
      <w:r w:rsidRPr="0056034F">
        <w:t xml:space="preserve"> __init </w:t>
      </w:r>
      <w:del w:id="71" w:author="Lineo Legal Dept." w:date="2012-05-29T14:26:00Z">
        <w:r w:rsidDel="00800489">
          <w:rPr>
            <w:rFonts w:hint="eastAsia"/>
          </w:rPr>
          <w:delText>faraday</w:delText>
        </w:r>
      </w:del>
      <w:proofErr w:type="spellStart"/>
      <w:ins w:id="72" w:author="Lineo Legal Dept." w:date="2012-05-29T14:26:00Z">
        <w:r w:rsidR="00800489">
          <w:rPr>
            <w:rFonts w:hint="eastAsia"/>
          </w:rPr>
          <w:t>mvf</w:t>
        </w:r>
      </w:ins>
      <w:ins w:id="73" w:author="Lineo Legal Dept." w:date="2012-05-29T16:13:00Z">
        <w:r w:rsidR="00425074">
          <w:rPr>
            <w:rFonts w:hint="eastAsia"/>
          </w:rPr>
          <w:t>_</w:t>
        </w:r>
      </w:ins>
      <w:del w:id="74" w:author="Lineo Legal Dept." w:date="2012-05-29T14:26:00Z">
        <w:r w:rsidRPr="0056034F" w:rsidDel="00800489">
          <w:delText>_</w:delText>
        </w:r>
      </w:del>
      <w:r w:rsidRPr="0056034F">
        <w:t>init_fec</w:t>
      </w:r>
      <w:proofErr w:type="spellEnd"/>
      <w:r w:rsidRPr="0056034F">
        <w:t>(</w:t>
      </w:r>
      <w:proofErr w:type="spellStart"/>
      <w:r w:rsidRPr="0056034F">
        <w:t>struct</w:t>
      </w:r>
      <w:proofErr w:type="spellEnd"/>
      <w:r w:rsidRPr="0056034F">
        <w:t xml:space="preserve"> </w:t>
      </w:r>
      <w:proofErr w:type="spellStart"/>
      <w:r w:rsidRPr="0056034F">
        <w:t>fec_platform_data</w:t>
      </w:r>
      <w:proofErr w:type="spellEnd"/>
      <w:r w:rsidRPr="0056034F">
        <w:t xml:space="preserve"> </w:t>
      </w:r>
      <w:proofErr w:type="spellStart"/>
      <w:r w:rsidRPr="0056034F">
        <w:t>fec_data</w:t>
      </w:r>
      <w:proofErr w:type="spellEnd"/>
      <w:r w:rsidRPr="0056034F">
        <w:t>)</w:t>
      </w:r>
    </w:p>
    <w:p w:rsidR="0056034F" w:rsidRPr="00E4421D" w:rsidRDefault="0056034F" w:rsidP="00E4421D">
      <w:pPr>
        <w:ind w:leftChars="600" w:left="1260"/>
      </w:pPr>
    </w:p>
    <w:p w:rsidR="00520ECF" w:rsidRPr="0056034F" w:rsidRDefault="00520ECF" w:rsidP="00520ECF"/>
    <w:p w:rsidR="00520ECF" w:rsidRPr="000A26F3" w:rsidRDefault="00520ECF" w:rsidP="00520ECF">
      <w:pPr>
        <w:pStyle w:val="a3"/>
        <w:numPr>
          <w:ilvl w:val="0"/>
          <w:numId w:val="3"/>
        </w:numPr>
        <w:ind w:leftChars="0"/>
      </w:pPr>
      <w:r w:rsidRPr="000A26F3">
        <w:rPr>
          <w:rFonts w:hint="eastAsia"/>
        </w:rPr>
        <w:t>L2 Switch driver</w:t>
      </w:r>
    </w:p>
    <w:p w:rsidR="0052350D" w:rsidRDefault="00C84D46" w:rsidP="00585E8A">
      <w:pPr>
        <w:pStyle w:val="a3"/>
        <w:ind w:leftChars="0" w:left="845"/>
      </w:pPr>
      <w:del w:id="75" w:author="Lineo Legal Dept." w:date="2012-05-29T14:36:00Z">
        <w:r w:rsidDel="00810F13">
          <w:rPr>
            <w:rFonts w:hint="eastAsia"/>
          </w:rPr>
          <w:delText>2</w:delText>
        </w:r>
      </w:del>
      <w:ins w:id="76" w:author="Lineo Legal Dept." w:date="2012-05-29T14:36:00Z">
        <w:r w:rsidR="00810F13">
          <w:rPr>
            <w:rFonts w:hint="eastAsia"/>
          </w:rPr>
          <w:t>Two</w:t>
        </w:r>
      </w:ins>
      <w:r>
        <w:rPr>
          <w:rFonts w:hint="eastAsia"/>
        </w:rPr>
        <w:t xml:space="preserve"> files below have implementation to directly change register.</w:t>
      </w:r>
    </w:p>
    <w:p w:rsidR="00585E8A" w:rsidDel="00810F13" w:rsidRDefault="00800489" w:rsidP="00585E8A">
      <w:pPr>
        <w:pStyle w:val="a3"/>
        <w:ind w:leftChars="0" w:left="845"/>
        <w:rPr>
          <w:del w:id="77" w:author="Lineo Legal Dept." w:date="2012-05-29T14:34:00Z"/>
        </w:rPr>
      </w:pPr>
      <w:ins w:id="78" w:author="Lineo Legal Dept." w:date="2012-05-29T14:29:00Z">
        <w:r>
          <w:rPr>
            <w:rFonts w:hint="eastAsia"/>
          </w:rPr>
          <w:t>Therefore w</w:t>
        </w:r>
      </w:ins>
      <w:del w:id="79" w:author="Lineo Legal Dept." w:date="2012-05-29T14:29:00Z">
        <w:r w:rsidR="00C84D46" w:rsidDel="00800489">
          <w:rPr>
            <w:rFonts w:hint="eastAsia"/>
          </w:rPr>
          <w:delText>W</w:delText>
        </w:r>
      </w:del>
      <w:r w:rsidR="00C84D46">
        <w:rPr>
          <w:rFonts w:hint="eastAsia"/>
        </w:rPr>
        <w:t xml:space="preserve">ith </w:t>
      </w:r>
      <w:del w:id="80" w:author="Lineo Legal Dept." w:date="2012-05-29T14:29:00Z">
        <w:r w:rsidR="0052350D" w:rsidDel="00800489">
          <w:rPr>
            <w:rFonts w:hint="eastAsia"/>
          </w:rPr>
          <w:delText>Faraday</w:delText>
        </w:r>
      </w:del>
      <w:ins w:id="81" w:author="Lineo Legal Dept." w:date="2012-05-29T14:29:00Z">
        <w:r>
          <w:rPr>
            <w:rFonts w:hint="eastAsia"/>
          </w:rPr>
          <w:t>MVF</w:t>
        </w:r>
      </w:ins>
      <w:r w:rsidR="00C84D46">
        <w:rPr>
          <w:rFonts w:hint="eastAsia"/>
        </w:rPr>
        <w:t xml:space="preserve">, </w:t>
      </w:r>
      <w:ins w:id="82" w:author="Lineo Legal Dept." w:date="2012-05-29T14:33:00Z">
        <w:r w:rsidR="00810F13">
          <w:rPr>
            <w:rFonts w:hint="eastAsia"/>
          </w:rPr>
          <w:t xml:space="preserve">it is adjusted that </w:t>
        </w:r>
      </w:ins>
      <w:r w:rsidR="00C84D46">
        <w:rPr>
          <w:rFonts w:hint="eastAsia"/>
        </w:rPr>
        <w:t xml:space="preserve">such is done after </w:t>
      </w:r>
      <w:proofErr w:type="spellStart"/>
      <w:r w:rsidR="0052350D">
        <w:rPr>
          <w:rFonts w:hint="eastAsia"/>
        </w:rPr>
        <w:t>ioremap</w:t>
      </w:r>
      <w:proofErr w:type="spellEnd"/>
      <w:r w:rsidR="00C84D46">
        <w:rPr>
          <w:rFonts w:hint="eastAsia"/>
        </w:rPr>
        <w:t xml:space="preserve">. </w:t>
      </w:r>
      <w:ins w:id="83" w:author="Lineo Legal Dept." w:date="2012-05-29T14:34:00Z">
        <w:r w:rsidR="00810F13">
          <w:rPr>
            <w:rFonts w:hint="eastAsia"/>
          </w:rPr>
          <w:t>Also, a</w:t>
        </w:r>
      </w:ins>
      <w:del w:id="84" w:author="Lineo Legal Dept." w:date="2012-05-29T14:33:00Z">
        <w:r w:rsidR="00C84D46" w:rsidDel="00810F13">
          <w:rPr>
            <w:rFonts w:hint="eastAsia"/>
          </w:rPr>
          <w:delText>(Straight mapping</w:delText>
        </w:r>
      </w:del>
      <w:del w:id="85" w:author="Lineo Legal Dept." w:date="2012-05-29T14:34:00Z">
        <w:r w:rsidR="00C84D46" w:rsidDel="00810F13">
          <w:rPr>
            <w:rFonts w:hint="eastAsia"/>
          </w:rPr>
          <w:delText xml:space="preserve"> using iotable is fine as well.)</w:delText>
        </w:r>
      </w:del>
    </w:p>
    <w:p w:rsidR="0052350D" w:rsidRDefault="00C84D46" w:rsidP="00585E8A">
      <w:pPr>
        <w:pStyle w:val="a3"/>
        <w:ind w:leftChars="0" w:left="845"/>
      </w:pPr>
      <w:del w:id="86" w:author="Lineo Legal Dept." w:date="2012-05-29T14:34:00Z">
        <w:r w:rsidDel="00810F13">
          <w:rPr>
            <w:rFonts w:hint="eastAsia"/>
          </w:rPr>
          <w:delText>A</w:delText>
        </w:r>
      </w:del>
      <w:proofErr w:type="gramStart"/>
      <w:r>
        <w:rPr>
          <w:rFonts w:hint="eastAsia"/>
        </w:rPr>
        <w:t>dopt</w:t>
      </w:r>
      <w:proofErr w:type="gramEnd"/>
      <w:r>
        <w:rPr>
          <w:rFonts w:hint="eastAsia"/>
        </w:rPr>
        <w:t xml:space="preserve"> the porting that makes minimum change in source code.</w:t>
      </w:r>
    </w:p>
    <w:p w:rsidR="00520ECF" w:rsidRDefault="00810F13" w:rsidP="00520ECF">
      <w:pPr>
        <w:ind w:firstLine="840"/>
      </w:pPr>
      <w:ins w:id="87" w:author="Lineo Legal Dept." w:date="2012-05-29T14:35:00Z">
        <w:r w:rsidRPr="00810F13">
          <w:rPr>
            <w:rFonts w:hint="eastAsia"/>
          </w:rPr>
          <w:t>arch/mach-</w:t>
        </w:r>
        <w:proofErr w:type="spellStart"/>
        <w:r w:rsidRPr="00810F13">
          <w:rPr>
            <w:rFonts w:hint="eastAsia"/>
          </w:rPr>
          <w:t>mvf</w:t>
        </w:r>
        <w:proofErr w:type="spellEnd"/>
        <w:r w:rsidRPr="00810F13">
          <w:rPr>
            <w:rFonts w:hint="eastAsia"/>
          </w:rPr>
          <w:t>/mvf_l2switch.c</w:t>
        </w:r>
        <w:r>
          <w:rPr>
            <w:rFonts w:hint="eastAsia"/>
          </w:rPr>
          <w:t xml:space="preserve"> </w:t>
        </w:r>
        <w:r w:rsidRPr="00810F13">
          <w:rPr>
            <w:rFonts w:hint="eastAsia"/>
          </w:rPr>
          <w:t>(</w:t>
        </w:r>
        <w:r>
          <w:rPr>
            <w:rFonts w:hint="eastAsia"/>
          </w:rPr>
          <w:t>TBA</w:t>
        </w:r>
        <w:r w:rsidRPr="00810F13">
          <w:rPr>
            <w:rFonts w:hint="eastAsia"/>
          </w:rPr>
          <w:t>)</w:t>
        </w:r>
      </w:ins>
      <w:del w:id="88" w:author="Lineo Legal Dept." w:date="2012-05-29T14:35:00Z">
        <w:r w:rsidR="00520ECF" w:rsidDel="00810F13">
          <w:rPr>
            <w:rFonts w:hint="eastAsia"/>
          </w:rPr>
          <w:delText>arch/m68k/coldfire/m5441x/l2switch.c</w:delText>
        </w:r>
      </w:del>
    </w:p>
    <w:p w:rsidR="00585E8A" w:rsidRPr="00704710" w:rsidRDefault="00C84D46" w:rsidP="00585E8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Port </w:t>
      </w:r>
      <w:ins w:id="89" w:author="Lineo Legal Dept." w:date="2012-05-29T14:35:00Z">
        <w:r w:rsidR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resource definitions </w:t>
        </w:r>
      </w:ins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from </w:t>
      </w:r>
      <w:proofErr w:type="spellStart"/>
      <w:r w:rsidR="00585E8A"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>odelo</w:t>
      </w:r>
      <w:proofErr w:type="spellEnd"/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to </w:t>
      </w:r>
      <w:del w:id="90" w:author="Lineo Legal Dept." w:date="2012-05-29T14:35:00Z">
        <w:r w:rsidR="00585E8A" w:rsidDel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</w:del>
      <w:ins w:id="91" w:author="Lineo Legal Dept." w:date="2012-05-29T14:35:00Z">
        <w:r w:rsidR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585E8A" w:rsidRDefault="00C84D46" w:rsidP="00585E8A">
      <w:pPr>
        <w:ind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Replace all the name </w:t>
      </w:r>
      <w:r>
        <w:rPr>
          <w:rFonts w:ascii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coldfire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in the file (except indicate the file source) with </w:t>
      </w:r>
      <w:del w:id="92" w:author="Lineo Legal Dept." w:date="2012-05-29T14:36:00Z">
        <w:r w:rsidDel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</w:del>
      <w:ins w:id="93" w:author="Lineo Legal Dept." w:date="2012-05-29T14:36:00Z">
        <w:r w:rsidR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810F13" w:rsidRPr="00704710" w:rsidRDefault="00810F13" w:rsidP="00810F13">
      <w:pPr>
        <w:pStyle w:val="a3"/>
        <w:numPr>
          <w:ilvl w:val="0"/>
          <w:numId w:val="6"/>
        </w:numPr>
        <w:ind w:leftChars="0"/>
        <w:rPr>
          <w:ins w:id="94" w:author="Lineo Legal Dept." w:date="2012-05-29T14:36:00Z"/>
          <w:rFonts w:ascii="Times New Roman" w:hAnsi="Times New Roman" w:cs="Times New Roman"/>
          <w:color w:val="000000"/>
          <w:shd w:val="clear" w:color="auto" w:fill="FFFFFF"/>
        </w:rPr>
      </w:pPr>
      <w:ins w:id="95" w:author="Lineo Legal Dept." w:date="2012-05-29T14:38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Set up as follows.</w:t>
        </w:r>
      </w:ins>
    </w:p>
    <w:p w:rsidR="00810F13" w:rsidRDefault="00810F13" w:rsidP="00810F13">
      <w:pPr>
        <w:ind w:left="1260"/>
        <w:rPr>
          <w:ins w:id="96" w:author="Lineo Legal Dept." w:date="2012-05-29T14:36:00Z"/>
          <w:rFonts w:ascii="Times New Roman" w:hAnsi="Times New Roman" w:cs="Times New Roman"/>
          <w:color w:val="000000"/>
          <w:shd w:val="clear" w:color="auto" w:fill="FFFFFF"/>
        </w:rPr>
      </w:pPr>
      <w:ins w:id="97" w:author="Lineo Legal Dept." w:date="2012-05-29T14:38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Do not use this file for </w:t>
        </w:r>
      </w:ins>
      <w:ins w:id="98" w:author="Lineo Legal Dept." w:date="2012-05-29T14:36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GPIO</w:t>
        </w:r>
      </w:ins>
      <w:ins w:id="99" w:author="Lineo Legal Dept." w:date="2012-05-29T14:38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settings.</w:t>
        </w:r>
      </w:ins>
    </w:p>
    <w:p w:rsidR="00810F13" w:rsidRDefault="00810F13" w:rsidP="00810F13">
      <w:pPr>
        <w:ind w:left="1260"/>
        <w:rPr>
          <w:ins w:id="100" w:author="Lineo Legal Dept." w:date="2012-05-29T14:36:00Z"/>
          <w:rFonts w:ascii="Times New Roman" w:hAnsi="Times New Roman" w:cs="Times New Roman"/>
          <w:color w:val="000000"/>
          <w:shd w:val="clear" w:color="auto" w:fill="FFFFFF"/>
        </w:rPr>
      </w:pPr>
      <w:ins w:id="101" w:author="Lineo Legal Dept." w:date="2012-05-29T14:39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For direct reference of register, a</w:t>
        </w:r>
      </w:ins>
      <w:ins w:id="102" w:author="Lineo Legal Dept." w:date="2012-05-29T14:38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djust to use </w:t>
        </w:r>
      </w:ins>
      <w:ins w:id="103" w:author="Lineo Legal Dept." w:date="2012-05-29T14:40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an </w:t>
        </w:r>
      </w:ins>
      <w:ins w:id="104" w:author="Lineo Legal Dept." w:date="2012-05-29T14:38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address after </w:t>
        </w:r>
        <w:proofErr w:type="spellStart"/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ioremap</w:t>
        </w:r>
      </w:ins>
      <w:proofErr w:type="spellEnd"/>
      <w:ins w:id="105" w:author="Lineo Legal Dept." w:date="2012-05-29T14:40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.</w:t>
        </w:r>
      </w:ins>
    </w:p>
    <w:p w:rsidR="00810F13" w:rsidRDefault="00810F13" w:rsidP="00810F13">
      <w:pPr>
        <w:ind w:left="1260"/>
        <w:rPr>
          <w:ins w:id="106" w:author="Lineo Legal Dept." w:date="2012-05-29T14:36:00Z"/>
          <w:rFonts w:ascii="Times New Roman" w:hAnsi="Times New Roman" w:cs="Times New Roman"/>
          <w:color w:val="000000"/>
          <w:shd w:val="clear" w:color="auto" w:fill="FFFFFF"/>
        </w:rPr>
      </w:pPr>
      <w:ins w:id="107" w:author="Lineo Legal Dept." w:date="2012-05-29T14:40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Define </w:t>
        </w:r>
      </w:ins>
      <w:ins w:id="108" w:author="Lineo Legal Dept." w:date="2012-05-29T14:36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FEC</w:t>
        </w:r>
      </w:ins>
      <w:ins w:id="109" w:author="Lineo Legal Dept." w:date="2012-05-29T14:40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address and </w:t>
        </w:r>
      </w:ins>
      <w:ins w:id="110" w:author="Lineo Legal Dept." w:date="2012-05-29T14:36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Switch</w:t>
        </w:r>
      </w:ins>
      <w:ins w:id="111" w:author="Lineo Legal Dept." w:date="2012-05-29T14:40:00Z"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address with platform </w:t>
        </w:r>
        <w:proofErr w:type="spellStart"/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>struct</w:t>
        </w:r>
        <w:proofErr w:type="spellEnd"/>
        <w:r>
          <w:rPr>
            <w:rFonts w:ascii="Times New Roman" w:hAnsi="Times New Roman" w:cs="Times New Roman" w:hint="eastAsia"/>
            <w:color w:val="000000"/>
            <w:shd w:val="clear" w:color="auto" w:fill="FFFFFF"/>
          </w:rPr>
          <w:t xml:space="preserve"> of this file.</w:t>
        </w:r>
      </w:ins>
    </w:p>
    <w:p w:rsidR="00585E8A" w:rsidRPr="00810F13" w:rsidRDefault="00585E8A" w:rsidP="00520ECF">
      <w:pPr>
        <w:ind w:firstLine="840"/>
      </w:pPr>
    </w:p>
    <w:p w:rsidR="00520ECF" w:rsidRDefault="00520ECF" w:rsidP="00520ECF">
      <w:pPr>
        <w:ind w:firstLine="840"/>
      </w:pPr>
      <w:r>
        <w:rPr>
          <w:rFonts w:hint="eastAsia"/>
        </w:rPr>
        <w:t>drivers/net/</w:t>
      </w:r>
      <w:proofErr w:type="spellStart"/>
      <w:r>
        <w:rPr>
          <w:rFonts w:hint="eastAsia"/>
        </w:rPr>
        <w:t>modelo_switch.c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modelo_switch.h</w:t>
      </w:r>
      <w:proofErr w:type="spellEnd"/>
    </w:p>
    <w:p w:rsidR="00585E8A" w:rsidRPr="00704710" w:rsidRDefault="00C84D46" w:rsidP="00585E8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hd w:val="clear" w:color="auto" w:fill="FFFFFF"/>
        </w:rPr>
        <w:t>o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rt from </w:t>
      </w:r>
      <w:proofErr w:type="spellStart"/>
      <w:r w:rsidR="00585E8A"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>odelo</w:t>
      </w:r>
      <w:proofErr w:type="spellEnd"/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to </w:t>
      </w:r>
      <w:del w:id="112" w:author="Lineo Legal Dept." w:date="2012-05-29T14:41:00Z">
        <w:r w:rsidR="00585E8A" w:rsidDel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delText>Faraday</w:delText>
        </w:r>
      </w:del>
      <w:ins w:id="113" w:author="Lineo Legal Dept." w:date="2012-05-29T14:41:00Z">
        <w:r w:rsidR="00810F13">
          <w:rPr>
            <w:rFonts w:ascii="Times New Roman" w:hAnsi="Times New Roman" w:cs="Times New Roman" w:hint="eastAsia"/>
            <w:color w:val="000000"/>
            <w:shd w:val="clear" w:color="auto" w:fill="FFFFFF"/>
          </w:rPr>
          <w:t>MVF</w:t>
        </w:r>
      </w:ins>
      <w:r w:rsidR="00585E8A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BSP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  <w:bookmarkStart w:id="114" w:name="_GoBack"/>
      <w:bookmarkEnd w:id="114"/>
    </w:p>
    <w:p w:rsidR="00810F13" w:rsidRPr="00810F13" w:rsidRDefault="00810F13" w:rsidP="00810F13">
      <w:pPr>
        <w:numPr>
          <w:ilvl w:val="0"/>
          <w:numId w:val="7"/>
        </w:numPr>
        <w:rPr>
          <w:ins w:id="115" w:author="Lineo Legal Dept." w:date="2012-05-29T14:41:00Z"/>
        </w:rPr>
      </w:pPr>
      <w:ins w:id="116" w:author="Lineo Legal Dept." w:date="2012-05-29T14:41:00Z">
        <w:r>
          <w:rPr>
            <w:rFonts w:hint="eastAsia"/>
          </w:rPr>
          <w:t>Set up as follows.</w:t>
        </w:r>
      </w:ins>
    </w:p>
    <w:p w:rsidR="00810F13" w:rsidRPr="00810F13" w:rsidRDefault="00E11EF4" w:rsidP="00810F13">
      <w:pPr>
        <w:ind w:left="1276"/>
        <w:rPr>
          <w:ins w:id="117" w:author="Lineo Legal Dept." w:date="2012-05-29T14:41:00Z"/>
        </w:rPr>
      </w:pPr>
      <w:proofErr w:type="spellStart"/>
      <w:ins w:id="118" w:author="Lineo Legal Dept." w:date="2012-05-29T14:42:00Z">
        <w:r>
          <w:rPr>
            <w:rFonts w:hint="eastAsia"/>
          </w:rPr>
          <w:t>I</w:t>
        </w:r>
        <w:r w:rsidRPr="00810F13">
          <w:rPr>
            <w:rFonts w:hint="eastAsia"/>
          </w:rPr>
          <w:t>oremap</w:t>
        </w:r>
        <w:proofErr w:type="spellEnd"/>
        <w:r w:rsidRPr="00810F13">
          <w:t xml:space="preserve"> </w:t>
        </w:r>
        <w:r>
          <w:rPr>
            <w:rFonts w:hint="eastAsia"/>
          </w:rPr>
          <w:t xml:space="preserve">each IP address defined by </w:t>
        </w:r>
      </w:ins>
      <w:ins w:id="119" w:author="Lineo Legal Dept." w:date="2012-05-29T14:41:00Z">
        <w:r w:rsidR="00810F13" w:rsidRPr="00810F13">
          <w:t>P</w:t>
        </w:r>
        <w:r w:rsidR="00810F13" w:rsidRPr="00810F13">
          <w:rPr>
            <w:rFonts w:hint="eastAsia"/>
          </w:rPr>
          <w:t>latform</w:t>
        </w:r>
      </w:ins>
      <w:ins w:id="120" w:author="Lineo Legal Dept." w:date="2012-05-29T14:42:00Z"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struct</w:t>
        </w:r>
        <w:proofErr w:type="spellEnd"/>
        <w:r>
          <w:rPr>
            <w:rFonts w:hint="eastAsia"/>
          </w:rPr>
          <w:t xml:space="preserve"> and </w:t>
        </w:r>
      </w:ins>
      <w:ins w:id="121" w:author="Lineo Legal Dept." w:date="2012-05-29T14:43:00Z">
        <w:r w:rsidR="00BD7C50">
          <w:rPr>
            <w:rFonts w:hint="eastAsia"/>
          </w:rPr>
          <w:t xml:space="preserve">modify to </w:t>
        </w:r>
        <w:r>
          <w:rPr>
            <w:rFonts w:hint="eastAsia"/>
          </w:rPr>
          <w:t>use such address</w:t>
        </w:r>
        <w:r w:rsidR="00BD7C50">
          <w:rPr>
            <w:rFonts w:hint="eastAsia"/>
          </w:rPr>
          <w:t>es</w:t>
        </w:r>
        <w:r>
          <w:rPr>
            <w:rFonts w:hint="eastAsia"/>
          </w:rPr>
          <w:t>.</w:t>
        </w:r>
        <w:r w:rsidR="00BD7C50">
          <w:rPr>
            <w:rFonts w:hint="eastAsia"/>
          </w:rPr>
          <w:t xml:space="preserve"> (</w:t>
        </w:r>
      </w:ins>
      <w:ins w:id="122" w:author="Lineo Legal Dept." w:date="2012-05-29T14:41:00Z">
        <w:r w:rsidR="00810F13" w:rsidRPr="00810F13">
          <w:rPr>
            <w:rFonts w:hint="eastAsia"/>
          </w:rPr>
          <w:t>FEC IP/Switch IP/Address Table</w:t>
        </w:r>
      </w:ins>
      <w:ins w:id="123" w:author="Lineo Legal Dept." w:date="2012-05-29T14:43:00Z">
        <w:r w:rsidR="00BD7C50">
          <w:rPr>
            <w:rFonts w:hint="eastAsia"/>
          </w:rPr>
          <w:t>)</w:t>
        </w:r>
      </w:ins>
    </w:p>
    <w:p w:rsidR="00810F13" w:rsidRPr="00810F13" w:rsidRDefault="00BD7C50" w:rsidP="00810F13">
      <w:pPr>
        <w:ind w:left="1276"/>
        <w:rPr>
          <w:ins w:id="124" w:author="Lineo Legal Dept." w:date="2012-05-29T14:41:00Z"/>
        </w:rPr>
      </w:pPr>
      <w:ins w:id="125" w:author="Lineo Legal Dept." w:date="2012-05-29T14:43:00Z">
        <w:r>
          <w:rPr>
            <w:rFonts w:hint="eastAsia"/>
          </w:rPr>
          <w:t xml:space="preserve">Modify </w:t>
        </w:r>
      </w:ins>
      <w:proofErr w:type="spellStart"/>
      <w:ins w:id="126" w:author="Lineo Legal Dept." w:date="2012-05-29T14:41:00Z">
        <w:r w:rsidR="00810F13" w:rsidRPr="00810F13">
          <w:t>T</w:t>
        </w:r>
        <w:r w:rsidR="00810F13" w:rsidRPr="00810F13">
          <w:rPr>
            <w:rFonts w:hint="eastAsia"/>
          </w:rPr>
          <w:t>x</w:t>
        </w:r>
        <w:proofErr w:type="spellEnd"/>
        <w:r w:rsidR="00810F13" w:rsidRPr="00810F13">
          <w:rPr>
            <w:rFonts w:hint="eastAsia"/>
          </w:rPr>
          <w:t>/</w:t>
        </w:r>
        <w:proofErr w:type="spellStart"/>
        <w:r w:rsidR="00810F13" w:rsidRPr="00810F13">
          <w:rPr>
            <w:rFonts w:hint="eastAsia"/>
          </w:rPr>
          <w:t>rx</w:t>
        </w:r>
        <w:proofErr w:type="spellEnd"/>
        <w:r w:rsidR="00810F13" w:rsidRPr="00810F13">
          <w:rPr>
            <w:rFonts w:hint="eastAsia"/>
          </w:rPr>
          <w:t>/open/close</w:t>
        </w:r>
      </w:ins>
      <w:ins w:id="127" w:author="Lineo Legal Dept." w:date="2012-05-29T14:43:00Z">
        <w:r>
          <w:rPr>
            <w:rFonts w:hint="eastAsia"/>
          </w:rPr>
          <w:t xml:space="preserve"> to </w:t>
        </w:r>
      </w:ins>
      <w:ins w:id="128" w:author="Lineo Legal Dept." w:date="2012-05-29T14:44:00Z">
        <w:r>
          <w:rPr>
            <w:rFonts w:hint="eastAsia"/>
          </w:rPr>
          <w:t xml:space="preserve">the </w:t>
        </w:r>
        <w:proofErr w:type="spellStart"/>
        <w:r>
          <w:rPr>
            <w:rFonts w:hint="eastAsia"/>
          </w:rPr>
          <w:t>struct</w:t>
        </w:r>
        <w:proofErr w:type="spellEnd"/>
        <w:r>
          <w:rPr>
            <w:rFonts w:hint="eastAsia"/>
          </w:rPr>
          <w:t xml:space="preserve"> that </w:t>
        </w:r>
      </w:ins>
      <w:ins w:id="129" w:author="Lineo Legal Dept." w:date="2012-05-29T14:43:00Z">
        <w:r>
          <w:rPr>
            <w:rFonts w:hint="eastAsia"/>
          </w:rPr>
          <w:t>support</w:t>
        </w:r>
      </w:ins>
      <w:ins w:id="130" w:author="Lineo Legal Dept." w:date="2012-05-29T14:44:00Z">
        <w:r>
          <w:rPr>
            <w:rFonts w:hint="eastAsia"/>
          </w:rPr>
          <w:t xml:space="preserve">s </w:t>
        </w:r>
      </w:ins>
      <w:proofErr w:type="spellStart"/>
      <w:ins w:id="131" w:author="Lineo Legal Dept." w:date="2012-05-29T14:41:00Z">
        <w:r w:rsidR="00810F13" w:rsidRPr="00810F13">
          <w:t>net_device_ops</w:t>
        </w:r>
      </w:ins>
      <w:proofErr w:type="spellEnd"/>
      <w:ins w:id="132" w:author="Lineo Legal Dept." w:date="2012-05-29T14:44:00Z">
        <w:r>
          <w:rPr>
            <w:rFonts w:hint="eastAsia"/>
          </w:rPr>
          <w:t>.</w:t>
        </w:r>
      </w:ins>
    </w:p>
    <w:p w:rsidR="00810F13" w:rsidRPr="00810F13" w:rsidRDefault="00BD7C50" w:rsidP="00810F13">
      <w:pPr>
        <w:ind w:left="1276"/>
        <w:rPr>
          <w:ins w:id="133" w:author="Lineo Legal Dept." w:date="2012-05-29T14:41:00Z"/>
        </w:rPr>
      </w:pPr>
      <w:ins w:id="134" w:author="Lineo Legal Dept." w:date="2012-05-29T14:44:00Z">
        <w:r>
          <w:rPr>
            <w:rFonts w:hint="eastAsia"/>
          </w:rPr>
          <w:t>Write new register.</w:t>
        </w:r>
      </w:ins>
    </w:p>
    <w:p w:rsidR="00810F13" w:rsidRPr="00810F13" w:rsidRDefault="00BD7C50" w:rsidP="00810F13">
      <w:pPr>
        <w:ind w:left="1276"/>
        <w:rPr>
          <w:ins w:id="135" w:author="Lineo Legal Dept." w:date="2012-05-29T14:41:00Z"/>
        </w:rPr>
      </w:pPr>
      <w:ins w:id="136" w:author="Lineo Legal Dept." w:date="2012-05-29T14:45:00Z">
        <w:r>
          <w:rPr>
            <w:rFonts w:hint="eastAsia"/>
          </w:rPr>
          <w:t>Integrate definitions</w:t>
        </w:r>
      </w:ins>
      <w:ins w:id="137" w:author="Lineo Legal Dept." w:date="2012-05-29T14:46:00Z">
        <w:r>
          <w:rPr>
            <w:rFonts w:hint="eastAsia"/>
          </w:rPr>
          <w:t xml:space="preserve"> </w:t>
        </w:r>
        <w:r w:rsidRPr="00BD7C50">
          <w:t>dispersed</w:t>
        </w:r>
        <w:r>
          <w:rPr>
            <w:rFonts w:hint="eastAsia"/>
          </w:rPr>
          <w:t xml:space="preserve"> in </w:t>
        </w:r>
      </w:ins>
      <w:ins w:id="138" w:author="Lineo Legal Dept." w:date="2012-05-29T14:41:00Z">
        <w:r w:rsidR="00810F13" w:rsidRPr="00810F13">
          <w:rPr>
            <w:rFonts w:hint="eastAsia"/>
          </w:rPr>
          <w:t>drivers/net/</w:t>
        </w:r>
        <w:proofErr w:type="spellStart"/>
        <w:r w:rsidR="00810F13" w:rsidRPr="00810F13">
          <w:rPr>
            <w:rFonts w:hint="eastAsia"/>
          </w:rPr>
          <w:t>modelo_switch.h</w:t>
        </w:r>
      </w:ins>
      <w:proofErr w:type="spellEnd"/>
      <w:ins w:id="139" w:author="Lineo Legal Dept." w:date="2012-05-29T14:46:00Z">
        <w:r>
          <w:rPr>
            <w:rFonts w:hint="eastAsia"/>
          </w:rPr>
          <w:t xml:space="preserve"> and </w:t>
        </w:r>
      </w:ins>
      <w:ins w:id="140" w:author="Lineo Legal Dept." w:date="2012-05-29T14:41:00Z">
        <w:r w:rsidR="00810F13" w:rsidRPr="00810F13">
          <w:rPr>
            <w:rFonts w:hint="eastAsia"/>
          </w:rPr>
          <w:t>arch/m68k/include/</w:t>
        </w:r>
        <w:proofErr w:type="spellStart"/>
        <w:r w:rsidR="00810F13" w:rsidRPr="00810F13">
          <w:rPr>
            <w:rFonts w:hint="eastAsia"/>
          </w:rPr>
          <w:t>asm</w:t>
        </w:r>
        <w:proofErr w:type="spellEnd"/>
        <w:r w:rsidR="00810F13" w:rsidRPr="00810F13">
          <w:rPr>
            <w:rFonts w:hint="eastAsia"/>
          </w:rPr>
          <w:t>/</w:t>
        </w:r>
        <w:proofErr w:type="spellStart"/>
        <w:r w:rsidR="00810F13" w:rsidRPr="00810F13">
          <w:rPr>
            <w:rFonts w:hint="eastAsia"/>
          </w:rPr>
          <w:t>mcfsiwtch.h</w:t>
        </w:r>
      </w:ins>
      <w:proofErr w:type="spellEnd"/>
      <w:ins w:id="141" w:author="Lineo Legal Dept." w:date="2012-05-29T14:46:00Z">
        <w:r>
          <w:rPr>
            <w:rFonts w:hint="eastAsia"/>
          </w:rPr>
          <w:t>.</w:t>
        </w:r>
      </w:ins>
    </w:p>
    <w:p w:rsidR="00810F13" w:rsidRPr="00810F13" w:rsidRDefault="00810F13" w:rsidP="00810F13">
      <w:pPr>
        <w:ind w:left="420"/>
        <w:rPr>
          <w:ins w:id="142" w:author="Lineo Legal Dept." w:date="2012-05-29T14:41:00Z"/>
        </w:rPr>
      </w:pPr>
    </w:p>
    <w:p w:rsidR="00810F13" w:rsidRPr="00810F13" w:rsidRDefault="00810F13" w:rsidP="00810F13">
      <w:pPr>
        <w:ind w:left="420"/>
        <w:rPr>
          <w:ins w:id="143" w:author="Lineo Legal Dept." w:date="2012-05-29T14:41:00Z"/>
        </w:rPr>
      </w:pPr>
      <w:ins w:id="144" w:author="Lineo Legal Dept." w:date="2012-05-29T14:41:00Z">
        <w:r w:rsidRPr="00810F13">
          <w:rPr>
            <w:rFonts w:hint="eastAsia"/>
          </w:rPr>
          <w:t>include/</w:t>
        </w:r>
        <w:proofErr w:type="spellStart"/>
        <w:r w:rsidRPr="00810F13">
          <w:rPr>
            <w:rFonts w:hint="eastAsia"/>
          </w:rPr>
          <w:t>linux</w:t>
        </w:r>
        <w:proofErr w:type="spellEnd"/>
        <w:r w:rsidRPr="00810F13">
          <w:rPr>
            <w:rFonts w:hint="eastAsia"/>
          </w:rPr>
          <w:t>/</w:t>
        </w:r>
        <w:proofErr w:type="spellStart"/>
        <w:r w:rsidRPr="00810F13">
          <w:rPr>
            <w:rFonts w:hint="eastAsia"/>
          </w:rPr>
          <w:t>fsl_devices.h</w:t>
        </w:r>
        <w:proofErr w:type="spellEnd"/>
      </w:ins>
    </w:p>
    <w:p w:rsidR="00810F13" w:rsidRPr="00810F13" w:rsidRDefault="00810F13" w:rsidP="00810F13">
      <w:pPr>
        <w:numPr>
          <w:ilvl w:val="0"/>
          <w:numId w:val="10"/>
        </w:numPr>
        <w:rPr>
          <w:ins w:id="145" w:author="Lineo Legal Dept." w:date="2012-05-29T14:41:00Z"/>
        </w:rPr>
      </w:pPr>
      <w:ins w:id="146" w:author="Lineo Legal Dept." w:date="2012-05-29T14:42:00Z">
        <w:r>
          <w:rPr>
            <w:rFonts w:hint="eastAsia"/>
          </w:rPr>
          <w:t xml:space="preserve">Add platform </w:t>
        </w:r>
        <w:proofErr w:type="spellStart"/>
        <w:r>
          <w:rPr>
            <w:rFonts w:hint="eastAsia"/>
          </w:rPr>
          <w:t>struct</w:t>
        </w:r>
        <w:proofErr w:type="spellEnd"/>
        <w:r>
          <w:rPr>
            <w:rFonts w:hint="eastAsia"/>
          </w:rPr>
          <w:t xml:space="preserve"> for </w:t>
        </w:r>
      </w:ins>
      <w:ins w:id="147" w:author="Lineo Legal Dept." w:date="2012-05-29T14:41:00Z">
        <w:r w:rsidRPr="00810F13">
          <w:rPr>
            <w:rFonts w:hint="eastAsia"/>
          </w:rPr>
          <w:t>Switch</w:t>
        </w:r>
      </w:ins>
    </w:p>
    <w:p w:rsidR="00E31C5D" w:rsidRPr="00810F13" w:rsidRDefault="00E31C5D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 w:rsidRPr="00E31C5D">
        <w:lastRenderedPageBreak/>
        <w:t>API of new functions</w:t>
      </w:r>
    </w:p>
    <w:p w:rsidR="003B7616" w:rsidRDefault="00C84D46" w:rsidP="00C84D46">
      <w:pPr>
        <w:ind w:left="105" w:hangingChars="50" w:hanging="105"/>
      </w:pPr>
      <w:r>
        <w:rPr>
          <w:rFonts w:hint="eastAsia"/>
        </w:rPr>
        <w:t xml:space="preserve">No newly added API since </w:t>
      </w:r>
      <w:proofErr w:type="gramStart"/>
      <w:r w:rsidR="00931D1C">
        <w:rPr>
          <w:rFonts w:hint="eastAsia"/>
        </w:rPr>
        <w:t>FEC(</w:t>
      </w:r>
      <w:proofErr w:type="gramEnd"/>
      <w:r>
        <w:rPr>
          <w:rFonts w:hint="eastAsia"/>
        </w:rPr>
        <w:t xml:space="preserve">including </w:t>
      </w:r>
      <w:r w:rsidR="00931D1C">
        <w:rPr>
          <w:rFonts w:hint="eastAsia"/>
        </w:rPr>
        <w:t>1588</w:t>
      </w:r>
      <w:r>
        <w:rPr>
          <w:rFonts w:hint="eastAsia"/>
        </w:rPr>
        <w:t xml:space="preserve"> support</w:t>
      </w:r>
      <w:r w:rsidR="00931D1C">
        <w:rPr>
          <w:rFonts w:hint="eastAsia"/>
        </w:rPr>
        <w:t>)/L2 Switch Driver</w:t>
      </w:r>
      <w:r>
        <w:rPr>
          <w:rFonts w:hint="eastAsia"/>
        </w:rPr>
        <w:t xml:space="preserve"> is divert</w:t>
      </w:r>
      <w:r w:rsidR="000A26F3">
        <w:rPr>
          <w:rFonts w:hint="eastAsia"/>
        </w:rPr>
        <w:t xml:space="preserve"> </w:t>
      </w:r>
      <w:r>
        <w:rPr>
          <w:rFonts w:hint="eastAsia"/>
        </w:rPr>
        <w:t>source.</w:t>
      </w:r>
    </w:p>
    <w:p w:rsidR="003B7616" w:rsidRPr="00931D1C" w:rsidRDefault="003B7616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3B7616" w:rsidRDefault="00931D1C" w:rsidP="00931D1C">
      <w:pPr>
        <w:pStyle w:val="2"/>
        <w:numPr>
          <w:ilvl w:val="1"/>
          <w:numId w:val="1"/>
        </w:numPr>
      </w:pPr>
      <w:r>
        <w:rPr>
          <w:rFonts w:hint="eastAsia"/>
        </w:rPr>
        <w:t>Ether Driver</w:t>
      </w:r>
    </w:p>
    <w:p w:rsidR="00D611EB" w:rsidRDefault="00931D1C" w:rsidP="00D611EB">
      <w:pPr>
        <w:ind w:left="992"/>
      </w:pPr>
      <w:r>
        <w:rPr>
          <w:rFonts w:hint="eastAsia"/>
        </w:rPr>
        <w:t>CPU</w:t>
      </w:r>
      <w:r w:rsidR="00F826B2">
        <w:rPr>
          <w:rFonts w:hint="eastAsia"/>
        </w:rPr>
        <w:t xml:space="preserve"> manual </w:t>
      </w:r>
      <w:r>
        <w:rPr>
          <w:rFonts w:hint="eastAsia"/>
        </w:rPr>
        <w:t>6.1</w:t>
      </w:r>
      <w:r w:rsidR="00F826B2">
        <w:rPr>
          <w:rFonts w:hint="eastAsia"/>
        </w:rPr>
        <w:t xml:space="preserve"> indicates that </w:t>
      </w:r>
      <w:proofErr w:type="gramStart"/>
      <w:r w:rsidR="00D611EB">
        <w:rPr>
          <w:rFonts w:hint="eastAsia"/>
        </w:rPr>
        <w:t>Ethernet(</w:t>
      </w:r>
      <w:proofErr w:type="gramEnd"/>
      <w:r w:rsidR="00D611EB">
        <w:rPr>
          <w:rFonts w:hint="eastAsia"/>
        </w:rPr>
        <w:t>RMII_CLK)</w:t>
      </w:r>
      <w:r w:rsidR="00F826B2">
        <w:rPr>
          <w:rFonts w:hint="eastAsia"/>
        </w:rPr>
        <w:t xml:space="preserve"> is </w:t>
      </w:r>
      <w:r w:rsidR="00D611EB">
        <w:rPr>
          <w:rFonts w:hint="eastAsia"/>
        </w:rPr>
        <w:t>50MHz</w:t>
      </w:r>
      <w:r w:rsidR="00F826B2">
        <w:rPr>
          <w:rFonts w:hint="eastAsia"/>
        </w:rPr>
        <w:t>, and according to the Table31-10 of the manual, set MII_SPEED Field of ENET_MSCR as 0x9.</w:t>
      </w:r>
    </w:p>
    <w:p w:rsidR="00D611EB" w:rsidRDefault="00F826B2" w:rsidP="00D611EB">
      <w:pPr>
        <w:ind w:left="992"/>
      </w:pPr>
      <w:r>
        <w:rPr>
          <w:rFonts w:hint="eastAsia"/>
        </w:rPr>
        <w:t xml:space="preserve">* However, </w:t>
      </w:r>
      <w:proofErr w:type="spellStart"/>
      <w:r w:rsidR="00D611EB">
        <w:rPr>
          <w:rFonts w:hint="eastAsia"/>
        </w:rPr>
        <w:t>fec.c</w:t>
      </w:r>
      <w:proofErr w:type="spellEnd"/>
      <w:r>
        <w:rPr>
          <w:rFonts w:hint="eastAsia"/>
        </w:rPr>
        <w:t xml:space="preserve"> of BSP has the following and it may not be 0x9 due to a bug.</w:t>
      </w:r>
    </w:p>
    <w:p w:rsidR="00D611EB" w:rsidRDefault="00D611EB" w:rsidP="00D611EB">
      <w:pPr>
        <w:ind w:left="992" w:firstLineChars="100" w:firstLine="210"/>
      </w:pPr>
      <w:proofErr w:type="spellStart"/>
      <w:proofErr w:type="gramStart"/>
      <w:r>
        <w:t>fep</w:t>
      </w:r>
      <w:proofErr w:type="spellEnd"/>
      <w:proofErr w:type="gramEnd"/>
      <w:r>
        <w:t>-&gt;</w:t>
      </w:r>
      <w:proofErr w:type="spellStart"/>
      <w:r>
        <w:t>phy_speed</w:t>
      </w:r>
      <w:proofErr w:type="spellEnd"/>
      <w:r>
        <w:t>=DIV_ROUND_UP(</w:t>
      </w:r>
      <w:proofErr w:type="spellStart"/>
      <w:r>
        <w:t>clk_get_rate</w:t>
      </w:r>
      <w:proofErr w:type="spellEnd"/>
      <w:r>
        <w:t>(</w:t>
      </w:r>
      <w:proofErr w:type="spellStart"/>
      <w:r>
        <w:t>fep</w:t>
      </w:r>
      <w:proofErr w:type="spellEnd"/>
      <w:r>
        <w:t>-&gt;</w:t>
      </w:r>
      <w:proofErr w:type="spellStart"/>
      <w:r>
        <w:t>clk</w:t>
      </w:r>
      <w:proofErr w:type="spellEnd"/>
      <w:r>
        <w:t>),</w:t>
      </w:r>
    </w:p>
    <w:p w:rsidR="00D611EB" w:rsidRDefault="00D611EB" w:rsidP="00D611EB">
      <w:pPr>
        <w:ind w:left="4143" w:firstLineChars="427" w:firstLine="897"/>
      </w:pPr>
      <w:r>
        <w:t>(FEC_ENET_MII_CLK &lt;&lt; 2)) &lt;&lt; 1;</w:t>
      </w:r>
    </w:p>
    <w:p w:rsidR="00931D1C" w:rsidRPr="003B7616" w:rsidRDefault="00931D1C" w:rsidP="00931D1C">
      <w:pPr>
        <w:ind w:left="992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3B7616" w:rsidRDefault="00244DE4" w:rsidP="003B7616">
      <w:pPr>
        <w:ind w:left="425"/>
      </w:pPr>
      <w:r>
        <w:rPr>
          <w:rFonts w:hint="eastAsia"/>
        </w:rPr>
        <w:t>L2Switch driver</w:t>
      </w:r>
      <w:r w:rsidR="00C84D46">
        <w:rPr>
          <w:rFonts w:hint="eastAsia"/>
        </w:rPr>
        <w:t xml:space="preserve"> complies with the </w:t>
      </w:r>
      <w:r w:rsidR="00F826B2">
        <w:rPr>
          <w:rFonts w:hint="eastAsia"/>
        </w:rPr>
        <w:t xml:space="preserve">format of </w:t>
      </w:r>
      <w:proofErr w:type="spellStart"/>
      <w:r>
        <w:rPr>
          <w:rFonts w:hint="eastAsia"/>
        </w:rPr>
        <w:t>modelo_switch</w:t>
      </w:r>
      <w:proofErr w:type="spellEnd"/>
      <w:r w:rsidR="00F826B2">
        <w:rPr>
          <w:rFonts w:hint="eastAsia"/>
        </w:rPr>
        <w:t xml:space="preserve"> command.</w:t>
      </w:r>
    </w:p>
    <w:p w:rsidR="003B7616" w:rsidRPr="003B7616" w:rsidRDefault="003B7616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E31C5D" w:rsidRDefault="00C84D46" w:rsidP="00C84D46">
      <w:pPr>
        <w:ind w:left="425"/>
      </w:pPr>
      <w:r>
        <w:rPr>
          <w:rFonts w:hint="eastAsia"/>
        </w:rPr>
        <w:t>None</w:t>
      </w:r>
    </w:p>
    <w:sectPr w:rsidR="00E31C5D" w:rsidSect="00336F17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E1" w:rsidRDefault="001F76E1" w:rsidP="00CD7840">
      <w:r>
        <w:separator/>
      </w:r>
    </w:p>
  </w:endnote>
  <w:endnote w:type="continuationSeparator" w:id="0">
    <w:p w:rsidR="001F76E1" w:rsidRDefault="001F76E1" w:rsidP="00CD7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00000001" w:usb1="08070000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/>
    </w:tblPr>
    <w:tblGrid>
      <w:gridCol w:w="8036"/>
      <w:gridCol w:w="1530"/>
    </w:tblGrid>
    <w:tr w:rsidR="00CD7840" w:rsidTr="0020325F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D7840" w:rsidRDefault="00CD7840" w:rsidP="00BD7ACC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/>
            <w:jc w:val="right"/>
          </w:pPr>
          <w:r>
            <w:rPr>
              <w:rFonts w:hint="eastAsia"/>
            </w:rPr>
            <w:t>Lineo Solutions</w:t>
          </w:r>
          <w:r w:rsidR="00BD7ACC">
            <w:rPr>
              <w:rFonts w:hint="eastAsia"/>
            </w:rPr>
            <w:t>, Inc.</w:t>
          </w:r>
        </w:p>
        <w:p w:rsidR="00CD7840" w:rsidRDefault="00CD7840" w:rsidP="00BD7ACC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BD7ACC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Ether/L2 Switch </w:t>
          </w:r>
          <w:r w:rsidR="00BD7ACC">
            <w:rPr>
              <w:rFonts w:hint="eastAsia"/>
            </w:rPr>
            <w:t>D</w:t>
          </w:r>
          <w:r>
            <w:rPr>
              <w:rFonts w:hint="eastAsia"/>
            </w:rPr>
            <w:t>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CD7840" w:rsidRDefault="0024027A" w:rsidP="00735245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CD7840">
            <w:instrText xml:space="preserve"> PAGE </w:instrText>
          </w:r>
          <w:r>
            <w:fldChar w:fldCharType="separate"/>
          </w:r>
          <w:r w:rsidR="00425074">
            <w:t>4</w:t>
          </w:r>
          <w:r>
            <w:fldChar w:fldCharType="end"/>
          </w:r>
        </w:p>
      </w:tc>
    </w:tr>
  </w:tbl>
  <w:p w:rsidR="00CD7840" w:rsidRDefault="00CD7840" w:rsidP="00CD7840">
    <w:pPr>
      <w:pStyle w:val="a8"/>
    </w:pPr>
  </w:p>
  <w:p w:rsidR="00CD7840" w:rsidRDefault="00CD784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E1" w:rsidRDefault="001F76E1" w:rsidP="00CD7840">
      <w:r>
        <w:separator/>
      </w:r>
    </w:p>
  </w:footnote>
  <w:footnote w:type="continuationSeparator" w:id="0">
    <w:p w:rsidR="001F76E1" w:rsidRDefault="001F76E1" w:rsidP="00CD7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EC61E72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5D"/>
    <w:rsid w:val="00097E35"/>
    <w:rsid w:val="000A26F3"/>
    <w:rsid w:val="00127F55"/>
    <w:rsid w:val="001D4E21"/>
    <w:rsid w:val="001F76E1"/>
    <w:rsid w:val="0024027A"/>
    <w:rsid w:val="00244DE4"/>
    <w:rsid w:val="002A1DDC"/>
    <w:rsid w:val="002F0805"/>
    <w:rsid w:val="00336F17"/>
    <w:rsid w:val="003B7616"/>
    <w:rsid w:val="003F33FB"/>
    <w:rsid w:val="00425074"/>
    <w:rsid w:val="004434C4"/>
    <w:rsid w:val="004677C5"/>
    <w:rsid w:val="004A0EFD"/>
    <w:rsid w:val="004A30EA"/>
    <w:rsid w:val="004C0DC4"/>
    <w:rsid w:val="00520ECF"/>
    <w:rsid w:val="0052350D"/>
    <w:rsid w:val="0056034F"/>
    <w:rsid w:val="00585E8A"/>
    <w:rsid w:val="006036BD"/>
    <w:rsid w:val="006575F6"/>
    <w:rsid w:val="00701E80"/>
    <w:rsid w:val="00704710"/>
    <w:rsid w:val="00735245"/>
    <w:rsid w:val="007D6C7F"/>
    <w:rsid w:val="00800489"/>
    <w:rsid w:val="00810F13"/>
    <w:rsid w:val="008D1AC8"/>
    <w:rsid w:val="008E13F2"/>
    <w:rsid w:val="00903BBB"/>
    <w:rsid w:val="00931D1C"/>
    <w:rsid w:val="00A71771"/>
    <w:rsid w:val="00AE745A"/>
    <w:rsid w:val="00BB48D6"/>
    <w:rsid w:val="00BD7ACC"/>
    <w:rsid w:val="00BD7C50"/>
    <w:rsid w:val="00BE58F3"/>
    <w:rsid w:val="00C065A9"/>
    <w:rsid w:val="00C16BC8"/>
    <w:rsid w:val="00C55C51"/>
    <w:rsid w:val="00C84D46"/>
    <w:rsid w:val="00CA5C85"/>
    <w:rsid w:val="00CD0D0C"/>
    <w:rsid w:val="00CD7840"/>
    <w:rsid w:val="00CF5D35"/>
    <w:rsid w:val="00D611EB"/>
    <w:rsid w:val="00DB5FB2"/>
    <w:rsid w:val="00DF4A81"/>
    <w:rsid w:val="00E11EF4"/>
    <w:rsid w:val="00E31C5D"/>
    <w:rsid w:val="00E33A9C"/>
    <w:rsid w:val="00E4421D"/>
    <w:rsid w:val="00E843CF"/>
    <w:rsid w:val="00ED20A8"/>
    <w:rsid w:val="00F826B2"/>
    <w:rsid w:val="00FD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F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776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748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216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96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331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752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773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24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837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730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90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112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202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491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14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80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94249-667F-40FB-90F5-00AA7495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Lineo Legal Dept.</cp:lastModifiedBy>
  <cp:revision>11</cp:revision>
  <dcterms:created xsi:type="dcterms:W3CDTF">2012-05-18T04:39:00Z</dcterms:created>
  <dcterms:modified xsi:type="dcterms:W3CDTF">2012-05-29T07:13:00Z</dcterms:modified>
</cp:coreProperties>
</file>