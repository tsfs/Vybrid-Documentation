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40" w:rsidRDefault="00CD7840"/>
    <w:p w:rsidR="00CD7840" w:rsidRDefault="00CD7840"/>
    <w:p w:rsidR="00CD7840" w:rsidRDefault="00CD7840"/>
    <w:p w:rsidR="00CD7840" w:rsidRDefault="00CD7840"/>
    <w:p w:rsidR="00CD7840" w:rsidRDefault="00CD7840"/>
    <w:p w:rsidR="00E31C5D" w:rsidRPr="00CD7840" w:rsidRDefault="00CD7840" w:rsidP="00CD7840">
      <w:pPr>
        <w:jc w:val="center"/>
        <w:rPr>
          <w:b/>
          <w:sz w:val="28"/>
          <w:szCs w:val="28"/>
        </w:rPr>
      </w:pPr>
      <w:r w:rsidRPr="00CD7840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esign </w:t>
      </w:r>
      <w:r w:rsidR="008F4495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ocument for </w:t>
      </w:r>
      <w:r w:rsidR="0034235C">
        <w:rPr>
          <w:rFonts w:hint="eastAsia"/>
          <w:b/>
          <w:sz w:val="28"/>
          <w:szCs w:val="28"/>
        </w:rPr>
        <w:t xml:space="preserve">Serial </w:t>
      </w:r>
      <w:r w:rsidR="008F4495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>river</w:t>
      </w:r>
    </w:p>
    <w:p w:rsidR="00CD7840" w:rsidRPr="008F4495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 w:rsidP="00CD7840">
      <w:pPr>
        <w:jc w:val="center"/>
        <w:rPr>
          <w:rFonts w:eastAsia="HGPｺﾞｼｯｸE"/>
          <w:sz w:val="4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wordWrap w:val="0"/>
        <w:jc w:val="right"/>
        <w:rPr>
          <w:rFonts w:eastAsia="HGPｺﾞｼｯｸE"/>
          <w:sz w:val="48"/>
        </w:rPr>
      </w:pPr>
      <w:r>
        <w:rPr>
          <w:rFonts w:eastAsia="HGSｺﾞｼｯｸE" w:hint="eastAsia"/>
          <w:noProof/>
          <w:sz w:val="48"/>
        </w:rPr>
        <w:drawing>
          <wp:inline distT="0" distB="0" distL="0" distR="0">
            <wp:extent cx="2370455" cy="1252855"/>
            <wp:effectExtent l="0" t="0" r="0" b="4445"/>
            <wp:docPr id="2" name="図 2" descr="lineo-logo2_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o-logo2_1003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HGSｺﾞｼｯｸE" w:hint="eastAsia"/>
          <w:sz w:val="48"/>
        </w:rPr>
        <w:t xml:space="preserve">  </w:t>
      </w:r>
      <w:r>
        <w:rPr>
          <w:rFonts w:ascii="ＭＳ Ｐゴシック" w:hAnsi="ＭＳ Ｐゴシック" w:hint="eastAsia"/>
          <w:noProof/>
          <w:sz w:val="36"/>
        </w:rPr>
        <w:drawing>
          <wp:inline distT="0" distB="0" distL="0" distR="0">
            <wp:extent cx="1160145" cy="2802255"/>
            <wp:effectExtent l="0" t="0" r="1905" b="0"/>
            <wp:docPr id="1" name="図 1" descr="t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40" w:rsidRDefault="00CD7840">
      <w:pPr>
        <w:widowControl/>
        <w:jc w:val="left"/>
      </w:pPr>
      <w:r>
        <w:br w:type="page"/>
      </w:r>
    </w:p>
    <w:p w:rsidR="00E31C5D" w:rsidRDefault="00E31C5D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O</w:t>
      </w:r>
      <w:r w:rsidRPr="00E31C5D">
        <w:t>utline</w:t>
      </w:r>
    </w:p>
    <w:p w:rsidR="008F4495" w:rsidRPr="008F4495" w:rsidRDefault="008F4495" w:rsidP="008F4495">
      <w:pPr>
        <w:ind w:left="420"/>
      </w:pPr>
      <w:r w:rsidRPr="008F4495">
        <w:rPr>
          <w:rFonts w:hint="eastAsia"/>
        </w:rPr>
        <w:t xml:space="preserve">This document describes </w:t>
      </w:r>
      <w:r w:rsidR="00BB482A">
        <w:rPr>
          <w:rFonts w:hint="eastAsia"/>
        </w:rPr>
        <w:t xml:space="preserve">the </w:t>
      </w:r>
      <w:r>
        <w:rPr>
          <w:rFonts w:hint="eastAsia"/>
        </w:rPr>
        <w:t>serial</w:t>
      </w:r>
      <w:r w:rsidRPr="008F4495">
        <w:rPr>
          <w:rFonts w:hint="eastAsia"/>
        </w:rPr>
        <w:t xml:space="preserve"> driver in Linux kernel of </w:t>
      </w:r>
      <w:r>
        <w:rPr>
          <w:rFonts w:hint="eastAsia"/>
        </w:rPr>
        <w:t>MVF</w:t>
      </w:r>
      <w:r w:rsidRPr="008F4495">
        <w:rPr>
          <w:rFonts w:hint="eastAsia"/>
        </w:rPr>
        <w:t xml:space="preserve"> TOWER BOARD (</w:t>
      </w:r>
      <w:r w:rsidRPr="008F4495">
        <w:t>XTWR-VF600</w:t>
      </w:r>
      <w:r w:rsidRPr="008F4495">
        <w:rPr>
          <w:rFonts w:hint="eastAsia"/>
        </w:rPr>
        <w:t xml:space="preserve">) with </w:t>
      </w:r>
      <w:r>
        <w:rPr>
          <w:rFonts w:hint="eastAsia"/>
        </w:rPr>
        <w:t>MVF</w:t>
      </w:r>
      <w:r w:rsidRPr="008F4495">
        <w:rPr>
          <w:rFonts w:hint="eastAsia"/>
        </w:rPr>
        <w:t xml:space="preserve"> </w:t>
      </w:r>
      <w:proofErr w:type="spellStart"/>
      <w:r w:rsidRPr="008F4495">
        <w:rPr>
          <w:rFonts w:hint="eastAsia"/>
        </w:rPr>
        <w:t>SoC.</w:t>
      </w:r>
      <w:proofErr w:type="spellEnd"/>
    </w:p>
    <w:p w:rsidR="00E31C5D" w:rsidRDefault="00E31C5D" w:rsidP="0034235C">
      <w:pPr>
        <w:ind w:left="420"/>
      </w:pPr>
    </w:p>
    <w:p w:rsidR="0034235C" w:rsidRDefault="0034235C" w:rsidP="0034235C">
      <w:pPr>
        <w:ind w:left="420"/>
      </w:pPr>
    </w:p>
    <w:p w:rsidR="00D11282" w:rsidRDefault="00EC7B47" w:rsidP="00D11282">
      <w:pPr>
        <w:pStyle w:val="1"/>
        <w:numPr>
          <w:ilvl w:val="0"/>
          <w:numId w:val="1"/>
        </w:numPr>
      </w:pPr>
      <w:r>
        <w:rPr>
          <w:rFonts w:hint="eastAsia"/>
        </w:rPr>
        <w:t>Code to be added</w:t>
      </w:r>
    </w:p>
    <w:p w:rsidR="00D11282" w:rsidRDefault="008F4495" w:rsidP="00D11282">
      <w:pPr>
        <w:pStyle w:val="a3"/>
        <w:ind w:leftChars="0" w:left="425"/>
      </w:pPr>
      <w:r>
        <w:rPr>
          <w:rFonts w:hint="eastAsia"/>
        </w:rPr>
        <w:t>In order to implement the serial driver, the following source and header file is added to the Linux Kernel Source tree.</w:t>
      </w:r>
    </w:p>
    <w:p w:rsidR="00D11282" w:rsidRPr="00D11282" w:rsidRDefault="00D11282" w:rsidP="00D11282"/>
    <w:p w:rsidR="00D11282" w:rsidRDefault="00D11282" w:rsidP="00D11282">
      <w:pPr>
        <w:pStyle w:val="a3"/>
        <w:numPr>
          <w:ilvl w:val="0"/>
          <w:numId w:val="11"/>
        </w:numPr>
        <w:ind w:leftChars="0"/>
      </w:pPr>
      <w:r>
        <w:t>drivers/tty/serial/serial_</w:t>
      </w:r>
      <w:r w:rsidR="00EC7B47">
        <w:t>mvf</w:t>
      </w:r>
      <w:r>
        <w:t>.c</w:t>
      </w:r>
    </w:p>
    <w:p w:rsidR="00D11282" w:rsidRDefault="00D11282" w:rsidP="00D11282">
      <w:pPr>
        <w:ind w:firstLine="840"/>
      </w:pPr>
      <w:r>
        <w:t>Serial Driver</w:t>
      </w:r>
      <w:r>
        <w:rPr>
          <w:rFonts w:hint="eastAsia"/>
        </w:rPr>
        <w:t xml:space="preserve"> Source File</w:t>
      </w:r>
    </w:p>
    <w:p w:rsidR="00D11282" w:rsidRDefault="00D11282" w:rsidP="00D11282"/>
    <w:p w:rsidR="00D11282" w:rsidRDefault="00D11282" w:rsidP="00D11282">
      <w:pPr>
        <w:pStyle w:val="a3"/>
        <w:numPr>
          <w:ilvl w:val="0"/>
          <w:numId w:val="10"/>
        </w:numPr>
        <w:ind w:leftChars="0"/>
      </w:pPr>
      <w:r>
        <w:t>arch/arm/plat-mxc/include/mach/</w:t>
      </w:r>
      <w:r w:rsidR="00EC7B47">
        <w:t>mvf</w:t>
      </w:r>
      <w:r>
        <w:t>_uart.h</w:t>
      </w:r>
    </w:p>
    <w:p w:rsidR="00D11282" w:rsidRDefault="00D11282" w:rsidP="00D11282">
      <w:pPr>
        <w:ind w:firstLine="840"/>
      </w:pPr>
      <w:r>
        <w:rPr>
          <w:rFonts w:hint="eastAsia"/>
        </w:rPr>
        <w:t>Definition</w:t>
      </w:r>
      <w:r w:rsidR="00EC7B47">
        <w:rPr>
          <w:rFonts w:hint="eastAsia"/>
        </w:rPr>
        <w:t>s</w:t>
      </w:r>
      <w:r>
        <w:rPr>
          <w:rFonts w:hint="eastAsia"/>
        </w:rPr>
        <w:t xml:space="preserve"> for </w:t>
      </w:r>
      <w:r w:rsidR="00EC7B47">
        <w:rPr>
          <w:rFonts w:hint="eastAsia"/>
        </w:rPr>
        <w:t xml:space="preserve">the </w:t>
      </w:r>
      <w:r>
        <w:rPr>
          <w:rFonts w:hint="eastAsia"/>
        </w:rPr>
        <w:t>Serial Driver</w:t>
      </w:r>
    </w:p>
    <w:p w:rsidR="00D11282" w:rsidRPr="00EC7B47" w:rsidRDefault="00D11282" w:rsidP="00D11282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xisting code to be changed</w:t>
      </w:r>
    </w:p>
    <w:p w:rsidR="00B544EB" w:rsidRPr="00B544EB" w:rsidRDefault="00B544EB" w:rsidP="00B544EB"/>
    <w:p w:rsidR="00B544EB" w:rsidRDefault="00B544EB" w:rsidP="00B544EB">
      <w:pPr>
        <w:ind w:left="105" w:hangingChars="50" w:hanging="105"/>
      </w:pPr>
      <w:r>
        <w:rPr>
          <w:rFonts w:hint="eastAsia"/>
        </w:rPr>
        <w:t xml:space="preserve">No modification </w:t>
      </w:r>
      <w:r w:rsidR="00DD56D4">
        <w:rPr>
          <w:rFonts w:hint="eastAsia"/>
        </w:rPr>
        <w:t xml:space="preserve">will be made </w:t>
      </w:r>
      <w:r>
        <w:rPr>
          <w:rFonts w:hint="eastAsia"/>
        </w:rPr>
        <w:t xml:space="preserve">in source code since this </w:t>
      </w:r>
      <w:r w:rsidR="00BB482A">
        <w:rPr>
          <w:rFonts w:hint="eastAsia"/>
        </w:rPr>
        <w:t>is</w:t>
      </w:r>
      <w:r>
        <w:rPr>
          <w:rFonts w:hint="eastAsia"/>
        </w:rPr>
        <w:t xml:space="preserve"> a newly added driver.</w:t>
      </w:r>
    </w:p>
    <w:p w:rsidR="00EC7B47" w:rsidRDefault="00B544EB" w:rsidP="00B544EB">
      <w:pPr>
        <w:ind w:left="105" w:hangingChars="50" w:hanging="105"/>
      </w:pPr>
      <w:r>
        <w:rPr>
          <w:rFonts w:hint="eastAsia"/>
        </w:rPr>
        <w:t>However, the following files are changed for the use of driver.</w:t>
      </w:r>
    </w:p>
    <w:p w:rsidR="00B544EB" w:rsidRDefault="00B544EB" w:rsidP="00B544EB">
      <w:pPr>
        <w:ind w:left="105" w:hangingChars="50" w:hanging="105"/>
      </w:pPr>
    </w:p>
    <w:p w:rsidR="00D11282" w:rsidRDefault="00D11282" w:rsidP="00D1128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drivers/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/serial/</w:t>
      </w:r>
      <w:proofErr w:type="spellStart"/>
      <w:r>
        <w:rPr>
          <w:rFonts w:hint="eastAsia"/>
        </w:rPr>
        <w:t>Kconfig</w:t>
      </w:r>
      <w:proofErr w:type="spellEnd"/>
    </w:p>
    <w:p w:rsidR="00D11282" w:rsidRDefault="00D11282" w:rsidP="00D11282">
      <w:pPr>
        <w:pStyle w:val="a3"/>
        <w:ind w:leftChars="0" w:left="360"/>
      </w:pPr>
      <w:r>
        <w:rPr>
          <w:rFonts w:hint="eastAsia"/>
        </w:rPr>
        <w:t>Serial driver Configuration</w:t>
      </w:r>
    </w:p>
    <w:p w:rsidR="00D11282" w:rsidRDefault="00D11282" w:rsidP="00D1128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drivers/tty/serial/Makefile</w:t>
      </w:r>
    </w:p>
    <w:p w:rsidR="00D11282" w:rsidRDefault="00D11282" w:rsidP="00D11282">
      <w:pPr>
        <w:pStyle w:val="a3"/>
        <w:ind w:leftChars="0" w:left="360"/>
      </w:pPr>
      <w:r>
        <w:rPr>
          <w:rFonts w:hint="eastAsia"/>
        </w:rPr>
        <w:t xml:space="preserve">Serial driver </w:t>
      </w:r>
      <w:r w:rsidR="00502426">
        <w:rPr>
          <w:rFonts w:hint="eastAsia"/>
        </w:rPr>
        <w:t>Makefile</w:t>
      </w:r>
    </w:p>
    <w:p w:rsidR="00D11282" w:rsidRPr="00585E8A" w:rsidRDefault="00D11282" w:rsidP="00585E8A"/>
    <w:p w:rsidR="0034235C" w:rsidRDefault="00E31C5D" w:rsidP="0034235C">
      <w:pPr>
        <w:pStyle w:val="1"/>
        <w:numPr>
          <w:ilvl w:val="0"/>
          <w:numId w:val="1"/>
        </w:numPr>
      </w:pPr>
      <w:r w:rsidRPr="00E31C5D">
        <w:t>API of new functions</w:t>
      </w:r>
    </w:p>
    <w:p w:rsidR="0034235C" w:rsidRDefault="0034235C" w:rsidP="0034235C"/>
    <w:p w:rsidR="00A7735A" w:rsidRDefault="00BB482A" w:rsidP="00D11282">
      <w:r>
        <w:rPr>
          <w:rFonts w:hint="eastAsia"/>
        </w:rPr>
        <w:t>A standard framework will be implemented a</w:t>
      </w:r>
      <w:r w:rsidR="00DD56D4">
        <w:rPr>
          <w:rFonts w:hint="eastAsia"/>
        </w:rPr>
        <w:t>s a new serial driver</w:t>
      </w:r>
      <w:r>
        <w:rPr>
          <w:rFonts w:hint="eastAsia"/>
        </w:rPr>
        <w:t>.</w:t>
      </w:r>
    </w:p>
    <w:p w:rsidR="00D11282" w:rsidRDefault="00DD56D4" w:rsidP="00D11282">
      <w:r>
        <w:rPr>
          <w:rFonts w:hint="eastAsia"/>
        </w:rPr>
        <w:t xml:space="preserve">Name of functions to be implemented are either </w:t>
      </w:r>
      <w:proofErr w:type="spellStart"/>
      <w:r w:rsidR="00EC7B47">
        <w:rPr>
          <w:rFonts w:hint="eastAsia"/>
        </w:rPr>
        <w:t>mvf</w:t>
      </w:r>
      <w:r w:rsidR="00A7735A">
        <w:rPr>
          <w:rFonts w:hint="eastAsia"/>
        </w:rPr>
        <w:t>_</w:t>
      </w:r>
      <w:proofErr w:type="gramStart"/>
      <w:r w:rsidR="00A7735A">
        <w:rPr>
          <w:rFonts w:hint="eastAsia"/>
        </w:rPr>
        <w:t>xxxxx</w:t>
      </w:r>
      <w:proofErr w:type="spellEnd"/>
      <w:r w:rsidR="00A7735A">
        <w:rPr>
          <w:rFonts w:hint="eastAsia"/>
        </w:rPr>
        <w:t>(</w:t>
      </w:r>
      <w:proofErr w:type="gramEnd"/>
      <w:r w:rsidR="00A7735A">
        <w:rPr>
          <w:rFonts w:hint="eastAsia"/>
        </w:rPr>
        <w:t>)</w:t>
      </w:r>
      <w:r>
        <w:rPr>
          <w:rFonts w:hint="eastAsia"/>
        </w:rPr>
        <w:t xml:space="preserve"> or </w:t>
      </w:r>
      <w:proofErr w:type="spellStart"/>
      <w:r w:rsidR="00A7735A">
        <w:rPr>
          <w:rFonts w:hint="eastAsia"/>
        </w:rPr>
        <w:t>serial_</w:t>
      </w:r>
      <w:r w:rsidR="00EC7B47">
        <w:rPr>
          <w:rFonts w:hint="eastAsia"/>
        </w:rPr>
        <w:t>mvf</w:t>
      </w:r>
      <w:r w:rsidR="00A7735A">
        <w:rPr>
          <w:rFonts w:hint="eastAsia"/>
        </w:rPr>
        <w:t>_xxx</w:t>
      </w:r>
      <w:proofErr w:type="spellEnd"/>
      <w:r w:rsidR="00A7735A">
        <w:rPr>
          <w:rFonts w:hint="eastAsia"/>
        </w:rPr>
        <w:t>()</w:t>
      </w:r>
      <w:r>
        <w:rPr>
          <w:rFonts w:hint="eastAsia"/>
        </w:rPr>
        <w:t>.</w:t>
      </w:r>
    </w:p>
    <w:p w:rsidR="00A7735A" w:rsidRDefault="00A7735A" w:rsidP="00D11282"/>
    <w:p w:rsidR="00A7735A" w:rsidRDefault="00DD56D4" w:rsidP="0034235C">
      <w:r>
        <w:rPr>
          <w:rFonts w:hint="eastAsia"/>
        </w:rPr>
        <w:t>Functions to be implemented are as follows.</w:t>
      </w:r>
    </w:p>
    <w:p w:rsidR="00D11282" w:rsidRPr="00D11282" w:rsidRDefault="00D11282" w:rsidP="0034235C"/>
    <w:p w:rsidR="0034235C" w:rsidRDefault="00EC7B47" w:rsidP="0034235C">
      <w:r>
        <w:t>mvf</w:t>
      </w:r>
      <w:r w:rsidR="0034235C">
        <w:t>_serial_init</w:t>
      </w:r>
    </w:p>
    <w:p w:rsidR="0034235C" w:rsidRDefault="00DD56D4" w:rsidP="0034235C">
      <w:pPr>
        <w:ind w:left="425"/>
      </w:pPr>
      <w:r>
        <w:rPr>
          <w:rFonts w:hint="eastAsia"/>
        </w:rPr>
        <w:t>Initialization processing of the driver</w:t>
      </w:r>
    </w:p>
    <w:p w:rsidR="0034235C" w:rsidRDefault="00EC7B47" w:rsidP="0034235C">
      <w:r>
        <w:lastRenderedPageBreak/>
        <w:t>mvf</w:t>
      </w:r>
      <w:r w:rsidR="0034235C">
        <w:t>_serial_exit</w:t>
      </w:r>
    </w:p>
    <w:p w:rsidR="0034235C" w:rsidRDefault="00DD56D4" w:rsidP="0034235C">
      <w:pPr>
        <w:ind w:left="425"/>
      </w:pPr>
      <w:r>
        <w:rPr>
          <w:rFonts w:hint="eastAsia"/>
        </w:rPr>
        <w:t>Termination processing of the driver</w:t>
      </w:r>
    </w:p>
    <w:p w:rsidR="0034235C" w:rsidRDefault="0034235C" w:rsidP="00041953"/>
    <w:p w:rsidR="0034235C" w:rsidRDefault="0034235C" w:rsidP="0034235C">
      <w:r>
        <w:t>serial_</w:t>
      </w:r>
      <w:r w:rsidR="00EC7B47">
        <w:t>mvf</w:t>
      </w:r>
      <w:r>
        <w:t>_probe</w:t>
      </w:r>
    </w:p>
    <w:p w:rsidR="0034235C" w:rsidRDefault="00DD56D4" w:rsidP="0034235C">
      <w:pPr>
        <w:ind w:left="425"/>
      </w:pPr>
      <w:r>
        <w:rPr>
          <w:rFonts w:hint="eastAsia"/>
        </w:rPr>
        <w:t>Probe processing of the device</w:t>
      </w:r>
    </w:p>
    <w:p w:rsidR="0034235C" w:rsidRPr="00DD56D4" w:rsidRDefault="0034235C" w:rsidP="00041953"/>
    <w:p w:rsidR="0034235C" w:rsidRDefault="0034235C" w:rsidP="0034235C">
      <w:proofErr w:type="spellStart"/>
      <w:r>
        <w:t>serial_</w:t>
      </w:r>
      <w:r w:rsidR="00EC7B47">
        <w:t>mvf</w:t>
      </w:r>
      <w:r>
        <w:t>_remove</w:t>
      </w:r>
      <w:proofErr w:type="spellEnd"/>
    </w:p>
    <w:p w:rsidR="0034235C" w:rsidRDefault="00DD56D4" w:rsidP="0034235C">
      <w:pPr>
        <w:ind w:left="425"/>
      </w:pPr>
      <w:r>
        <w:rPr>
          <w:rFonts w:hint="eastAsia"/>
        </w:rPr>
        <w:t>General deletion processing of the device</w:t>
      </w:r>
    </w:p>
    <w:p w:rsidR="0034235C" w:rsidRPr="00DD56D4" w:rsidRDefault="0034235C" w:rsidP="00041953"/>
    <w:p w:rsidR="0034235C" w:rsidRDefault="0034235C" w:rsidP="00EC7B47"/>
    <w:p w:rsidR="00763F87" w:rsidRDefault="0034235C" w:rsidP="00763F87">
      <w:pPr>
        <w:pStyle w:val="a3"/>
        <w:numPr>
          <w:ilvl w:val="0"/>
          <w:numId w:val="10"/>
        </w:numPr>
        <w:ind w:leftChars="0"/>
      </w:pPr>
      <w:r>
        <w:t>uart_ops</w:t>
      </w:r>
    </w:p>
    <w:p w:rsidR="0034235C" w:rsidRDefault="000C7747" w:rsidP="0034235C">
      <w:pPr>
        <w:ind w:left="425"/>
      </w:pPr>
      <w:r>
        <w:rPr>
          <w:rFonts w:hint="eastAsia"/>
        </w:rPr>
        <w:t xml:space="preserve">Create the following functions for </w:t>
      </w:r>
      <w:proofErr w:type="spellStart"/>
      <w:r w:rsidR="00EC7B47">
        <w:rPr>
          <w:rFonts w:hint="eastAsia"/>
        </w:rPr>
        <w:t>ua</w:t>
      </w:r>
      <w:r w:rsidR="0034235C">
        <w:rPr>
          <w:rFonts w:hint="eastAsia"/>
        </w:rPr>
        <w:t>rt_ops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.</w:t>
      </w:r>
    </w:p>
    <w:p w:rsidR="0034235C" w:rsidRDefault="00C44B0F" w:rsidP="00041953">
      <w:pPr>
        <w:ind w:left="425"/>
      </w:pPr>
      <w:r>
        <w:rPr>
          <w:rFonts w:hint="eastAsia"/>
        </w:rPr>
        <w:t>Content of such</w:t>
      </w:r>
      <w:r w:rsidR="000C7747">
        <w:rPr>
          <w:rFonts w:hint="eastAsia"/>
        </w:rPr>
        <w:t xml:space="preserve"> functions </w:t>
      </w:r>
      <w:r>
        <w:rPr>
          <w:rFonts w:hint="eastAsia"/>
        </w:rPr>
        <w:t xml:space="preserve">conforms to a standard serial driver. Refer to the </w:t>
      </w:r>
      <w:r>
        <w:t>“</w:t>
      </w:r>
      <w:r>
        <w:rPr>
          <w:rFonts w:hint="eastAsia"/>
        </w:rPr>
        <w:t>Documentation/serial/driver</w:t>
      </w:r>
      <w:r>
        <w:t>”</w:t>
      </w:r>
      <w:r>
        <w:rPr>
          <w:rFonts w:hint="eastAsia"/>
        </w:rPr>
        <w:t xml:space="preserve"> in L</w:t>
      </w:r>
      <w:r w:rsidR="00041953">
        <w:rPr>
          <w:rFonts w:hint="eastAsia"/>
        </w:rPr>
        <w:t>inux Kernel Source Tree</w:t>
      </w:r>
      <w:r>
        <w:rPr>
          <w:rFonts w:hint="eastAsia"/>
        </w:rPr>
        <w:t>.</w:t>
      </w:r>
    </w:p>
    <w:p w:rsidR="00041953" w:rsidRPr="00C44B0F" w:rsidRDefault="00041953" w:rsidP="00041953"/>
    <w:p w:rsidR="0034235C" w:rsidRDefault="00EC7B47" w:rsidP="0034235C">
      <w:pPr>
        <w:ind w:left="425"/>
      </w:pPr>
      <w:proofErr w:type="spellStart"/>
      <w:r>
        <w:t>mvf</w:t>
      </w:r>
      <w:r w:rsidR="00A7735A">
        <w:t>_tx_empty</w:t>
      </w:r>
      <w:proofErr w:type="spellEnd"/>
    </w:p>
    <w:p w:rsidR="00A7735A" w:rsidRDefault="0034235C" w:rsidP="0034235C">
      <w:pPr>
        <w:ind w:left="425"/>
      </w:pPr>
      <w:r>
        <w:tab/>
      </w:r>
      <w:r w:rsidR="002F183F">
        <w:rPr>
          <w:rFonts w:hint="eastAsia"/>
        </w:rPr>
        <w:t xml:space="preserve">As a callback </w:t>
      </w:r>
      <w:r w:rsidR="002F183F">
        <w:t>function</w:t>
      </w:r>
      <w:r w:rsidR="002F183F">
        <w:rPr>
          <w:rFonts w:hint="eastAsia"/>
        </w:rPr>
        <w:t xml:space="preserve"> of</w:t>
      </w:r>
      <w:r w:rsidR="002F183F" w:rsidRPr="002F183F">
        <w:t xml:space="preserve"> </w:t>
      </w:r>
      <w:proofErr w:type="spellStart"/>
      <w:r w:rsidR="002F183F">
        <w:t>tx_empt</w:t>
      </w:r>
      <w:r w:rsidR="002F183F">
        <w:rPr>
          <w:rFonts w:hint="eastAsia"/>
        </w:rPr>
        <w:t>y</w:t>
      </w:r>
      <w:proofErr w:type="spellEnd"/>
      <w:r w:rsidR="002F183F">
        <w:rPr>
          <w:rFonts w:hint="eastAsia"/>
        </w:rPr>
        <w:t xml:space="preserve"> member in </w:t>
      </w:r>
      <w:proofErr w:type="spellStart"/>
      <w:r w:rsidR="00EC7B47">
        <w:rPr>
          <w:rFonts w:hint="eastAsia"/>
        </w:rPr>
        <w:t>uart_ops</w:t>
      </w:r>
      <w:proofErr w:type="spellEnd"/>
      <w:r w:rsidR="002F183F">
        <w:rPr>
          <w:rFonts w:hint="eastAsia"/>
        </w:rPr>
        <w:t xml:space="preserve"> struct</w:t>
      </w:r>
    </w:p>
    <w:p w:rsidR="00EC7B47" w:rsidRPr="002F183F" w:rsidRDefault="00EC7B47" w:rsidP="0034235C">
      <w:pPr>
        <w:ind w:left="425"/>
      </w:pPr>
    </w:p>
    <w:p w:rsidR="0034235C" w:rsidRDefault="00EC7B47" w:rsidP="00EC7B47">
      <w:pPr>
        <w:ind w:firstLine="425"/>
      </w:pPr>
      <w:proofErr w:type="spellStart"/>
      <w:r>
        <w:t>mvf</w:t>
      </w:r>
      <w:r w:rsidR="00A7735A">
        <w:t>_set_mctrl</w:t>
      </w:r>
      <w:proofErr w:type="spellEnd"/>
    </w:p>
    <w:p w:rsidR="00EC7B47" w:rsidRDefault="002F183F" w:rsidP="00EC7B47">
      <w:pPr>
        <w:ind w:left="425" w:firstLine="415"/>
      </w:pPr>
      <w:r>
        <w:rPr>
          <w:rFonts w:hint="eastAsia"/>
        </w:rPr>
        <w:t xml:space="preserve">As a callback function of </w:t>
      </w:r>
      <w:proofErr w:type="spellStart"/>
      <w:r>
        <w:t>set_mctrl</w:t>
      </w:r>
      <w:proofErr w:type="spellEnd"/>
      <w:r>
        <w:rPr>
          <w:rFonts w:hint="eastAsia"/>
        </w:rPr>
        <w:t xml:space="preserve"> member in </w:t>
      </w:r>
      <w:proofErr w:type="spellStart"/>
      <w:r w:rsidR="00EC7B47">
        <w:rPr>
          <w:rFonts w:hint="eastAsia"/>
        </w:rPr>
        <w:t>uart_ops</w:t>
      </w:r>
      <w:proofErr w:type="spellEnd"/>
      <w:r>
        <w:rPr>
          <w:rFonts w:hint="eastAsia"/>
        </w:rPr>
        <w:t xml:space="preserve"> struct</w:t>
      </w:r>
    </w:p>
    <w:p w:rsidR="00EC7B47" w:rsidRPr="002F183F" w:rsidRDefault="00EC7B47" w:rsidP="00EC7B47">
      <w:pPr>
        <w:ind w:left="425" w:firstLine="415"/>
      </w:pPr>
    </w:p>
    <w:p w:rsidR="00A7735A" w:rsidRDefault="00EC7B47" w:rsidP="0034235C">
      <w:pPr>
        <w:ind w:left="425"/>
      </w:pPr>
      <w:proofErr w:type="spellStart"/>
      <w:r>
        <w:t>mvf</w:t>
      </w:r>
      <w:r w:rsidR="0034235C">
        <w:t>_get_mctrl</w:t>
      </w:r>
      <w:proofErr w:type="spellEnd"/>
    </w:p>
    <w:p w:rsidR="00EC7B47" w:rsidRDefault="002F183F" w:rsidP="00A7735A">
      <w:pPr>
        <w:ind w:left="425" w:firstLine="415"/>
      </w:pPr>
      <w:r>
        <w:rPr>
          <w:rFonts w:hint="eastAsia"/>
        </w:rPr>
        <w:t xml:space="preserve">As a callback function of </w:t>
      </w:r>
      <w:proofErr w:type="spellStart"/>
      <w:r>
        <w:t>get_mctr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member in </w:t>
      </w:r>
      <w:proofErr w:type="spellStart"/>
      <w:r w:rsidR="00EC7B47">
        <w:rPr>
          <w:rFonts w:hint="eastAsia"/>
        </w:rPr>
        <w:t>uart_ops</w:t>
      </w:r>
      <w:proofErr w:type="spellEnd"/>
      <w:r>
        <w:rPr>
          <w:rFonts w:hint="eastAsia"/>
        </w:rPr>
        <w:t xml:space="preserve"> struct</w:t>
      </w:r>
    </w:p>
    <w:p w:rsidR="0034235C" w:rsidRDefault="0034235C" w:rsidP="00A7735A">
      <w:pPr>
        <w:ind w:left="425" w:firstLine="415"/>
      </w:pPr>
      <w:r>
        <w:t>,</w:t>
      </w:r>
    </w:p>
    <w:p w:rsidR="0034235C" w:rsidRDefault="00EC7B47" w:rsidP="0034235C">
      <w:pPr>
        <w:ind w:left="425"/>
      </w:pPr>
      <w:r>
        <w:t>mvf</w:t>
      </w:r>
      <w:r w:rsidR="00A7735A">
        <w:t>_stop_tx</w:t>
      </w:r>
    </w:p>
    <w:p w:rsidR="00A7735A" w:rsidRDefault="00A7735A" w:rsidP="0034235C">
      <w:pPr>
        <w:ind w:left="425"/>
      </w:pPr>
      <w:r>
        <w:rPr>
          <w:rFonts w:hint="eastAsia"/>
        </w:rPr>
        <w:tab/>
      </w:r>
      <w:r w:rsidR="002F183F">
        <w:rPr>
          <w:rFonts w:hint="eastAsia"/>
        </w:rPr>
        <w:t xml:space="preserve">As a callback function of </w:t>
      </w:r>
      <w:proofErr w:type="spellStart"/>
      <w:r w:rsidR="002F183F">
        <w:t>stop_tx</w:t>
      </w:r>
      <w:proofErr w:type="spellEnd"/>
      <w:r w:rsidR="002F183F">
        <w:rPr>
          <w:rFonts w:hint="eastAsia"/>
        </w:rPr>
        <w:t xml:space="preserve"> member in </w:t>
      </w:r>
      <w:proofErr w:type="spellStart"/>
      <w:r w:rsidR="00EC7B47">
        <w:rPr>
          <w:rFonts w:hint="eastAsia"/>
        </w:rPr>
        <w:t>uart_ops</w:t>
      </w:r>
      <w:proofErr w:type="spellEnd"/>
      <w:r w:rsidR="002F183F">
        <w:rPr>
          <w:rFonts w:hint="eastAsia"/>
        </w:rPr>
        <w:t xml:space="preserve"> struct</w:t>
      </w:r>
    </w:p>
    <w:p w:rsidR="00EC7B47" w:rsidRDefault="00EC7B47" w:rsidP="0034235C">
      <w:pPr>
        <w:ind w:left="425"/>
      </w:pPr>
    </w:p>
    <w:p w:rsidR="0034235C" w:rsidRDefault="00EC7B47" w:rsidP="0034235C">
      <w:pPr>
        <w:ind w:left="425"/>
      </w:pPr>
      <w:r>
        <w:t>mvf</w:t>
      </w:r>
      <w:r w:rsidR="00A7735A">
        <w:t>_start_tx</w:t>
      </w:r>
    </w:p>
    <w:p w:rsidR="00A7735A" w:rsidRDefault="00A7735A" w:rsidP="0034235C">
      <w:pPr>
        <w:ind w:left="425"/>
      </w:pPr>
      <w:r>
        <w:rPr>
          <w:rFonts w:hint="eastAsia"/>
        </w:rPr>
        <w:tab/>
      </w:r>
      <w:r w:rsidR="002F183F">
        <w:rPr>
          <w:rFonts w:hint="eastAsia"/>
        </w:rPr>
        <w:t xml:space="preserve">As a callback function of </w:t>
      </w:r>
      <w:proofErr w:type="spellStart"/>
      <w:r w:rsidR="002F183F">
        <w:t>start_tx</w:t>
      </w:r>
      <w:proofErr w:type="spellEnd"/>
      <w:r w:rsidR="002F183F">
        <w:rPr>
          <w:rFonts w:hint="eastAsia"/>
        </w:rPr>
        <w:t xml:space="preserve"> member in </w:t>
      </w:r>
      <w:proofErr w:type="spellStart"/>
      <w:r w:rsidR="00EC7B47">
        <w:rPr>
          <w:rFonts w:hint="eastAsia"/>
        </w:rPr>
        <w:t>uart_ops</w:t>
      </w:r>
      <w:proofErr w:type="spellEnd"/>
      <w:r w:rsidR="00EC7B47">
        <w:rPr>
          <w:rFonts w:hint="eastAsia"/>
        </w:rPr>
        <w:t xml:space="preserve"> </w:t>
      </w:r>
      <w:r w:rsidR="002F183F">
        <w:rPr>
          <w:rFonts w:hint="eastAsia"/>
        </w:rPr>
        <w:t>struct</w:t>
      </w:r>
    </w:p>
    <w:p w:rsidR="00EC7B47" w:rsidRDefault="00EC7B47" w:rsidP="0034235C">
      <w:pPr>
        <w:ind w:left="425"/>
      </w:pPr>
    </w:p>
    <w:p w:rsidR="0034235C" w:rsidRDefault="00EC7B47" w:rsidP="0034235C">
      <w:pPr>
        <w:ind w:left="425"/>
      </w:pPr>
      <w:r>
        <w:t>mvf</w:t>
      </w:r>
      <w:r w:rsidR="00A7735A">
        <w:t>_stop_rx</w:t>
      </w:r>
    </w:p>
    <w:p w:rsidR="00A7735A" w:rsidRDefault="00EC7B47" w:rsidP="0034235C">
      <w:pPr>
        <w:ind w:left="425"/>
      </w:pPr>
      <w:r>
        <w:tab/>
      </w:r>
      <w:r w:rsidR="002F183F">
        <w:rPr>
          <w:rFonts w:hint="eastAsia"/>
        </w:rPr>
        <w:t xml:space="preserve">As a callback function of </w:t>
      </w:r>
      <w:proofErr w:type="spellStart"/>
      <w:r w:rsidR="002F183F">
        <w:t>stop_rx</w:t>
      </w:r>
      <w:proofErr w:type="spellEnd"/>
      <w:r w:rsidR="002F183F">
        <w:rPr>
          <w:rFonts w:hint="eastAsia"/>
        </w:rPr>
        <w:t xml:space="preserve"> member in </w:t>
      </w:r>
      <w:proofErr w:type="spellStart"/>
      <w:r>
        <w:rPr>
          <w:rFonts w:hint="eastAsia"/>
        </w:rPr>
        <w:t>uart_ops</w:t>
      </w:r>
      <w:proofErr w:type="spellEnd"/>
      <w:r>
        <w:rPr>
          <w:rFonts w:hint="eastAsia"/>
        </w:rPr>
        <w:t xml:space="preserve"> </w:t>
      </w:r>
      <w:r w:rsidR="002F183F">
        <w:rPr>
          <w:rFonts w:hint="eastAsia"/>
        </w:rPr>
        <w:t>struct</w:t>
      </w:r>
    </w:p>
    <w:p w:rsidR="00EC7B47" w:rsidRPr="00A7735A" w:rsidRDefault="00EC7B47" w:rsidP="0034235C">
      <w:pPr>
        <w:ind w:left="425"/>
      </w:pPr>
    </w:p>
    <w:p w:rsidR="0034235C" w:rsidRDefault="00EC7B47" w:rsidP="0034235C">
      <w:pPr>
        <w:ind w:left="425"/>
      </w:pPr>
      <w:r>
        <w:t>mvf</w:t>
      </w:r>
      <w:r w:rsidR="00A7735A">
        <w:t>_enable_ms</w:t>
      </w:r>
    </w:p>
    <w:p w:rsidR="00A7735A" w:rsidRDefault="00EC7B47" w:rsidP="0034235C">
      <w:pPr>
        <w:ind w:left="425"/>
      </w:pPr>
      <w:r>
        <w:tab/>
      </w:r>
      <w:r w:rsidR="002F183F">
        <w:rPr>
          <w:rFonts w:hint="eastAsia"/>
        </w:rPr>
        <w:t xml:space="preserve">As a callback function of </w:t>
      </w:r>
      <w:proofErr w:type="spellStart"/>
      <w:r w:rsidR="002F183F">
        <w:t>enable_ms</w:t>
      </w:r>
      <w:proofErr w:type="spellEnd"/>
      <w:r w:rsidR="002F183F">
        <w:rPr>
          <w:rFonts w:hint="eastAsia"/>
        </w:rPr>
        <w:t xml:space="preserve"> member in </w:t>
      </w:r>
      <w:proofErr w:type="spellStart"/>
      <w:r>
        <w:rPr>
          <w:rFonts w:hint="eastAsia"/>
        </w:rPr>
        <w:t>uart_ops</w:t>
      </w:r>
      <w:proofErr w:type="spellEnd"/>
      <w:r w:rsidR="002F183F">
        <w:rPr>
          <w:rFonts w:hint="eastAsia"/>
        </w:rPr>
        <w:t xml:space="preserve"> struct</w:t>
      </w:r>
    </w:p>
    <w:p w:rsidR="00EC7B47" w:rsidRPr="002F183F" w:rsidRDefault="00EC7B47" w:rsidP="0034235C">
      <w:pPr>
        <w:ind w:left="425"/>
      </w:pPr>
    </w:p>
    <w:p w:rsidR="0034235C" w:rsidRDefault="00EC7B47" w:rsidP="0034235C">
      <w:pPr>
        <w:ind w:left="425"/>
      </w:pPr>
      <w:proofErr w:type="spellStart"/>
      <w:r>
        <w:t>mvf</w:t>
      </w:r>
      <w:r w:rsidR="000E27DD">
        <w:t>_break_ctl</w:t>
      </w:r>
      <w:proofErr w:type="spellEnd"/>
    </w:p>
    <w:p w:rsidR="00A7735A" w:rsidRDefault="00EC7B47" w:rsidP="0034235C">
      <w:pPr>
        <w:ind w:left="425"/>
      </w:pPr>
      <w:r>
        <w:tab/>
      </w:r>
      <w:r w:rsidR="002F183F">
        <w:rPr>
          <w:rFonts w:hint="eastAsia"/>
        </w:rPr>
        <w:t xml:space="preserve">As a callback function of </w:t>
      </w:r>
      <w:proofErr w:type="spellStart"/>
      <w:r w:rsidR="002F183F">
        <w:t>break_ct</w:t>
      </w:r>
      <w:r w:rsidR="002F183F">
        <w:rPr>
          <w:rFonts w:hint="eastAsia"/>
        </w:rPr>
        <w:t>l</w:t>
      </w:r>
      <w:proofErr w:type="spellEnd"/>
      <w:r w:rsidR="002F183F">
        <w:rPr>
          <w:rFonts w:hint="eastAsia"/>
        </w:rPr>
        <w:t xml:space="preserve"> member in </w:t>
      </w:r>
      <w:proofErr w:type="spellStart"/>
      <w:r w:rsidR="000E27DD">
        <w:rPr>
          <w:rFonts w:hint="eastAsia"/>
        </w:rPr>
        <w:t>uart_ops</w:t>
      </w:r>
      <w:proofErr w:type="spellEnd"/>
      <w:r w:rsidR="000E27DD">
        <w:rPr>
          <w:rFonts w:hint="eastAsia"/>
        </w:rPr>
        <w:t xml:space="preserve"> </w:t>
      </w:r>
      <w:r w:rsidR="002F183F">
        <w:rPr>
          <w:rFonts w:hint="eastAsia"/>
        </w:rPr>
        <w:t>struct</w:t>
      </w:r>
    </w:p>
    <w:p w:rsidR="00EC7B47" w:rsidRDefault="00EC7B47" w:rsidP="0034235C">
      <w:pPr>
        <w:ind w:left="425"/>
      </w:pPr>
    </w:p>
    <w:p w:rsidR="0034235C" w:rsidRDefault="00EC7B47" w:rsidP="0034235C">
      <w:pPr>
        <w:ind w:left="425"/>
      </w:pPr>
      <w:r>
        <w:t>mvf</w:t>
      </w:r>
      <w:r w:rsidR="000E27DD">
        <w:t>_startup</w:t>
      </w:r>
    </w:p>
    <w:p w:rsidR="00A7735A" w:rsidRDefault="000E27DD" w:rsidP="0034235C">
      <w:pPr>
        <w:ind w:left="425"/>
      </w:pPr>
      <w:r>
        <w:tab/>
      </w:r>
      <w:r w:rsidR="002F183F">
        <w:rPr>
          <w:rFonts w:hint="eastAsia"/>
        </w:rPr>
        <w:t xml:space="preserve">As a callback function of </w:t>
      </w:r>
      <w:r w:rsidR="002F183F">
        <w:t>startup</w:t>
      </w:r>
      <w:r w:rsidR="002F183F">
        <w:rPr>
          <w:rFonts w:hint="eastAsia"/>
        </w:rPr>
        <w:t xml:space="preserve"> member in </w:t>
      </w:r>
      <w:proofErr w:type="spellStart"/>
      <w:r>
        <w:rPr>
          <w:rFonts w:hint="eastAsia"/>
        </w:rPr>
        <w:t>uart_ops</w:t>
      </w:r>
      <w:proofErr w:type="spellEnd"/>
      <w:r>
        <w:rPr>
          <w:rFonts w:hint="eastAsia"/>
        </w:rPr>
        <w:t xml:space="preserve"> </w:t>
      </w:r>
      <w:proofErr w:type="spellStart"/>
      <w:r w:rsidR="002F183F">
        <w:rPr>
          <w:rFonts w:hint="eastAsia"/>
        </w:rPr>
        <w:t>struct</w:t>
      </w:r>
      <w:proofErr w:type="spellEnd"/>
    </w:p>
    <w:p w:rsidR="00EC7B47" w:rsidRPr="002F183F" w:rsidRDefault="00EC7B47" w:rsidP="0034235C">
      <w:pPr>
        <w:ind w:left="425"/>
      </w:pPr>
    </w:p>
    <w:p w:rsidR="0034235C" w:rsidRDefault="00EC7B47" w:rsidP="0034235C">
      <w:pPr>
        <w:ind w:left="425"/>
      </w:pPr>
      <w:proofErr w:type="spellStart"/>
      <w:r>
        <w:t>mvf</w:t>
      </w:r>
      <w:r w:rsidR="000E27DD">
        <w:t>_shutdown</w:t>
      </w:r>
      <w:proofErr w:type="spellEnd"/>
    </w:p>
    <w:p w:rsidR="00A7735A" w:rsidRDefault="000E27DD" w:rsidP="0034235C">
      <w:pPr>
        <w:ind w:left="425"/>
      </w:pPr>
      <w:r>
        <w:tab/>
      </w:r>
      <w:r w:rsidR="002F183F">
        <w:rPr>
          <w:rFonts w:hint="eastAsia"/>
        </w:rPr>
        <w:t xml:space="preserve">As a callback function of </w:t>
      </w:r>
      <w:r w:rsidR="002F183F">
        <w:t>shutdown</w:t>
      </w:r>
      <w:r w:rsidR="002F183F">
        <w:rPr>
          <w:rFonts w:hint="eastAsia"/>
        </w:rPr>
        <w:t xml:space="preserve"> member in </w:t>
      </w:r>
      <w:proofErr w:type="spellStart"/>
      <w:r>
        <w:rPr>
          <w:rFonts w:hint="eastAsia"/>
        </w:rPr>
        <w:t>uart_ops</w:t>
      </w:r>
      <w:proofErr w:type="spellEnd"/>
      <w:r w:rsidR="002F183F">
        <w:rPr>
          <w:rFonts w:hint="eastAsia"/>
        </w:rPr>
        <w:t xml:space="preserve"> </w:t>
      </w:r>
      <w:proofErr w:type="spellStart"/>
      <w:r w:rsidR="002F183F">
        <w:rPr>
          <w:rFonts w:hint="eastAsia"/>
        </w:rPr>
        <w:t>struct</w:t>
      </w:r>
      <w:proofErr w:type="spellEnd"/>
    </w:p>
    <w:p w:rsidR="00EC7B47" w:rsidRDefault="00EC7B47" w:rsidP="0034235C">
      <w:pPr>
        <w:ind w:left="425"/>
      </w:pPr>
    </w:p>
    <w:p w:rsidR="0034235C" w:rsidRDefault="00EC7B47" w:rsidP="0034235C">
      <w:pPr>
        <w:ind w:left="425"/>
      </w:pPr>
      <w:r>
        <w:t>mvf</w:t>
      </w:r>
      <w:r w:rsidR="000E27DD">
        <w:t>_set_termios</w:t>
      </w:r>
    </w:p>
    <w:p w:rsidR="00A7735A" w:rsidRDefault="000E27DD" w:rsidP="0034235C">
      <w:pPr>
        <w:ind w:left="425"/>
      </w:pPr>
      <w:r>
        <w:tab/>
      </w:r>
      <w:r w:rsidR="002F183F">
        <w:rPr>
          <w:rFonts w:hint="eastAsia"/>
        </w:rPr>
        <w:t xml:space="preserve">As a callback function of </w:t>
      </w:r>
      <w:proofErr w:type="spellStart"/>
      <w:r w:rsidR="002F183F">
        <w:t>set_termio</w:t>
      </w:r>
      <w:r w:rsidR="002F183F">
        <w:rPr>
          <w:rFonts w:hint="eastAsia"/>
        </w:rPr>
        <w:t>s</w:t>
      </w:r>
      <w:proofErr w:type="spellEnd"/>
      <w:r w:rsidR="002F183F">
        <w:rPr>
          <w:rFonts w:hint="eastAsia"/>
        </w:rPr>
        <w:t xml:space="preserve"> member in </w:t>
      </w:r>
      <w:proofErr w:type="spellStart"/>
      <w:r w:rsidR="002F183F">
        <w:rPr>
          <w:rFonts w:hint="eastAsia"/>
        </w:rPr>
        <w:t>uart_ops</w:t>
      </w:r>
      <w:proofErr w:type="spellEnd"/>
      <w:r w:rsidR="002F183F">
        <w:rPr>
          <w:rFonts w:hint="eastAsia"/>
        </w:rPr>
        <w:t xml:space="preserve"> struct</w:t>
      </w:r>
    </w:p>
    <w:p w:rsidR="00EC7B47" w:rsidRDefault="00EC7B47" w:rsidP="0034235C">
      <w:pPr>
        <w:ind w:left="425"/>
      </w:pPr>
    </w:p>
    <w:p w:rsidR="0034235C" w:rsidRDefault="00EC7B47" w:rsidP="0034235C">
      <w:pPr>
        <w:ind w:left="425"/>
      </w:pPr>
      <w:r>
        <w:t>mvf</w:t>
      </w:r>
      <w:r w:rsidR="000E27DD">
        <w:t>_type</w:t>
      </w:r>
    </w:p>
    <w:p w:rsidR="00A7735A" w:rsidRDefault="000E27DD" w:rsidP="0034235C">
      <w:pPr>
        <w:ind w:left="425"/>
      </w:pPr>
      <w:r>
        <w:tab/>
      </w:r>
      <w:r w:rsidR="002F183F">
        <w:rPr>
          <w:rFonts w:hint="eastAsia"/>
        </w:rPr>
        <w:t xml:space="preserve">As a callback function of type member in </w:t>
      </w:r>
      <w:proofErr w:type="spellStart"/>
      <w:r w:rsidR="002F183F">
        <w:rPr>
          <w:rFonts w:hint="eastAsia"/>
        </w:rPr>
        <w:t>uart_ops</w:t>
      </w:r>
      <w:proofErr w:type="spellEnd"/>
      <w:r w:rsidR="002F183F">
        <w:rPr>
          <w:rFonts w:hint="eastAsia"/>
        </w:rPr>
        <w:t xml:space="preserve"> </w:t>
      </w:r>
      <w:proofErr w:type="spellStart"/>
      <w:r w:rsidR="002F183F">
        <w:rPr>
          <w:rFonts w:hint="eastAsia"/>
        </w:rPr>
        <w:t>struct</w:t>
      </w:r>
      <w:proofErr w:type="spellEnd"/>
    </w:p>
    <w:p w:rsidR="00EC7B47" w:rsidRPr="002F183F" w:rsidRDefault="00EC7B47" w:rsidP="0034235C">
      <w:pPr>
        <w:ind w:left="425"/>
      </w:pPr>
    </w:p>
    <w:p w:rsidR="0034235C" w:rsidRDefault="00EC7B47" w:rsidP="0034235C">
      <w:pPr>
        <w:ind w:left="425"/>
      </w:pPr>
      <w:proofErr w:type="spellStart"/>
      <w:r>
        <w:t>mvf</w:t>
      </w:r>
      <w:r w:rsidR="000E27DD">
        <w:t>_release_port</w:t>
      </w:r>
      <w:proofErr w:type="spellEnd"/>
    </w:p>
    <w:p w:rsidR="00A7735A" w:rsidRDefault="000E27DD" w:rsidP="0034235C">
      <w:pPr>
        <w:ind w:left="425"/>
      </w:pPr>
      <w:r>
        <w:tab/>
      </w:r>
      <w:r w:rsidR="002F183F">
        <w:rPr>
          <w:rFonts w:hint="eastAsia"/>
        </w:rPr>
        <w:t xml:space="preserve">As a callback function of </w:t>
      </w:r>
      <w:proofErr w:type="spellStart"/>
      <w:r w:rsidR="002F183F">
        <w:t>release_port</w:t>
      </w:r>
      <w:proofErr w:type="spellEnd"/>
      <w:r w:rsidR="002F183F">
        <w:rPr>
          <w:rFonts w:hint="eastAsia"/>
        </w:rPr>
        <w:t xml:space="preserve"> member in </w:t>
      </w:r>
      <w:proofErr w:type="spellStart"/>
      <w:r w:rsidR="002F183F">
        <w:rPr>
          <w:rFonts w:hint="eastAsia"/>
        </w:rPr>
        <w:t>uart_ops</w:t>
      </w:r>
      <w:proofErr w:type="spellEnd"/>
      <w:r w:rsidR="002F183F">
        <w:rPr>
          <w:rFonts w:hint="eastAsia"/>
        </w:rPr>
        <w:t xml:space="preserve"> struct</w:t>
      </w:r>
    </w:p>
    <w:p w:rsidR="00EC7B47" w:rsidRDefault="00EC7B47" w:rsidP="0034235C">
      <w:pPr>
        <w:ind w:left="425"/>
      </w:pPr>
    </w:p>
    <w:p w:rsidR="0034235C" w:rsidRDefault="00EC7B47" w:rsidP="0034235C">
      <w:pPr>
        <w:ind w:left="425"/>
      </w:pPr>
      <w:r>
        <w:t>mvf</w:t>
      </w:r>
      <w:r w:rsidR="000E27DD">
        <w:t>_request_port</w:t>
      </w:r>
    </w:p>
    <w:p w:rsidR="00A7735A" w:rsidRDefault="000E27DD" w:rsidP="0034235C">
      <w:pPr>
        <w:ind w:left="425"/>
      </w:pPr>
      <w:r>
        <w:tab/>
      </w:r>
      <w:r w:rsidR="002F183F">
        <w:rPr>
          <w:rFonts w:hint="eastAsia"/>
        </w:rPr>
        <w:t xml:space="preserve">As a callback function of </w:t>
      </w:r>
      <w:proofErr w:type="spellStart"/>
      <w:r w:rsidR="002F183F">
        <w:t>request_por</w:t>
      </w:r>
      <w:r w:rsidR="002F183F">
        <w:rPr>
          <w:rFonts w:hint="eastAsia"/>
        </w:rPr>
        <w:t>t</w:t>
      </w:r>
      <w:proofErr w:type="spellEnd"/>
      <w:r w:rsidR="002F183F">
        <w:rPr>
          <w:rFonts w:hint="eastAsia"/>
        </w:rPr>
        <w:t xml:space="preserve"> member in </w:t>
      </w:r>
      <w:proofErr w:type="spellStart"/>
      <w:r w:rsidR="002F183F">
        <w:rPr>
          <w:rFonts w:hint="eastAsia"/>
        </w:rPr>
        <w:t>uart_ops</w:t>
      </w:r>
      <w:proofErr w:type="spellEnd"/>
      <w:r w:rsidR="002F183F">
        <w:rPr>
          <w:rFonts w:hint="eastAsia"/>
        </w:rPr>
        <w:t xml:space="preserve"> struct</w:t>
      </w:r>
    </w:p>
    <w:p w:rsidR="00EC7B47" w:rsidRDefault="00EC7B47" w:rsidP="0034235C">
      <w:pPr>
        <w:ind w:left="425"/>
      </w:pPr>
    </w:p>
    <w:p w:rsidR="0034235C" w:rsidRDefault="00EC7B47" w:rsidP="0034235C">
      <w:pPr>
        <w:ind w:left="425"/>
      </w:pPr>
      <w:r>
        <w:t>mvf</w:t>
      </w:r>
      <w:r w:rsidR="000E27DD">
        <w:t>_config_port</w:t>
      </w:r>
    </w:p>
    <w:p w:rsidR="00A7735A" w:rsidRDefault="000E27DD" w:rsidP="0034235C">
      <w:pPr>
        <w:ind w:left="425"/>
      </w:pPr>
      <w:r>
        <w:tab/>
      </w:r>
      <w:r w:rsidR="002F183F">
        <w:rPr>
          <w:rFonts w:hint="eastAsia"/>
        </w:rPr>
        <w:t xml:space="preserve">As a callback function of </w:t>
      </w:r>
      <w:proofErr w:type="spellStart"/>
      <w:r w:rsidR="002F183F">
        <w:t>config_port</w:t>
      </w:r>
      <w:proofErr w:type="spellEnd"/>
      <w:r w:rsidR="002F183F">
        <w:rPr>
          <w:rFonts w:hint="eastAsia"/>
        </w:rPr>
        <w:t xml:space="preserve"> member in </w:t>
      </w:r>
      <w:proofErr w:type="spellStart"/>
      <w:r w:rsidR="002F183F">
        <w:rPr>
          <w:rFonts w:hint="eastAsia"/>
        </w:rPr>
        <w:t>uart_ops</w:t>
      </w:r>
      <w:proofErr w:type="spellEnd"/>
      <w:r w:rsidR="002F183F">
        <w:rPr>
          <w:rFonts w:hint="eastAsia"/>
        </w:rPr>
        <w:t xml:space="preserve"> struct</w:t>
      </w:r>
    </w:p>
    <w:p w:rsidR="00EC7B47" w:rsidRPr="002F183F" w:rsidRDefault="00EC7B47" w:rsidP="0034235C">
      <w:pPr>
        <w:ind w:left="425"/>
      </w:pPr>
    </w:p>
    <w:p w:rsidR="0034235C" w:rsidRDefault="00EC7B47" w:rsidP="0034235C">
      <w:pPr>
        <w:ind w:left="425"/>
      </w:pPr>
      <w:proofErr w:type="spellStart"/>
      <w:r>
        <w:t>mvf</w:t>
      </w:r>
      <w:r w:rsidR="000E27DD">
        <w:t>_verify_port</w:t>
      </w:r>
      <w:proofErr w:type="spellEnd"/>
    </w:p>
    <w:p w:rsidR="00A7735A" w:rsidRDefault="000E27DD" w:rsidP="0034235C">
      <w:pPr>
        <w:ind w:left="425"/>
      </w:pPr>
      <w:r>
        <w:tab/>
      </w:r>
      <w:r w:rsidR="002F183F">
        <w:rPr>
          <w:rFonts w:hint="eastAsia"/>
        </w:rPr>
        <w:t xml:space="preserve">As a callback function of </w:t>
      </w:r>
      <w:proofErr w:type="spellStart"/>
      <w:r w:rsidR="002F183F">
        <w:t>verify_port</w:t>
      </w:r>
      <w:proofErr w:type="spellEnd"/>
      <w:r w:rsidR="002F183F">
        <w:rPr>
          <w:rFonts w:hint="eastAsia"/>
        </w:rPr>
        <w:t xml:space="preserve"> member in </w:t>
      </w:r>
      <w:proofErr w:type="spellStart"/>
      <w:r w:rsidR="002F183F">
        <w:rPr>
          <w:rFonts w:hint="eastAsia"/>
        </w:rPr>
        <w:t>uart_ops</w:t>
      </w:r>
      <w:proofErr w:type="spellEnd"/>
      <w:r w:rsidR="002F183F">
        <w:rPr>
          <w:rFonts w:hint="eastAsia"/>
        </w:rPr>
        <w:t xml:space="preserve"> struct</w:t>
      </w:r>
    </w:p>
    <w:p w:rsidR="00EC7B47" w:rsidRDefault="00EC7B47" w:rsidP="0034235C">
      <w:pPr>
        <w:ind w:left="425"/>
      </w:pPr>
    </w:p>
    <w:p w:rsidR="00763F87" w:rsidRDefault="00763F87" w:rsidP="00763F8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console struct</w:t>
      </w:r>
    </w:p>
    <w:p w:rsidR="002F183F" w:rsidRDefault="002F183F" w:rsidP="002F183F">
      <w:pPr>
        <w:ind w:left="425"/>
      </w:pPr>
      <w:r>
        <w:rPr>
          <w:rFonts w:hint="eastAsia"/>
        </w:rPr>
        <w:t xml:space="preserve">Create the following </w:t>
      </w:r>
      <w:r w:rsidR="00747CEA">
        <w:rPr>
          <w:rFonts w:hint="eastAsia"/>
        </w:rPr>
        <w:t xml:space="preserve">functions as </w:t>
      </w:r>
      <w:r>
        <w:rPr>
          <w:rFonts w:hint="eastAsia"/>
        </w:rPr>
        <w:t xml:space="preserve">console struct </w:t>
      </w:r>
      <w:r w:rsidR="00747CEA">
        <w:rPr>
          <w:rFonts w:hint="eastAsia"/>
        </w:rPr>
        <w:t>member functions</w:t>
      </w:r>
      <w:r>
        <w:rPr>
          <w:rFonts w:hint="eastAsia"/>
        </w:rPr>
        <w:t xml:space="preserve"> </w:t>
      </w:r>
      <w:r w:rsidR="00747CEA">
        <w:rPr>
          <w:rFonts w:hint="eastAsia"/>
        </w:rPr>
        <w:t xml:space="preserve">of </w:t>
      </w:r>
      <w:r>
        <w:rPr>
          <w:rFonts w:hint="eastAsia"/>
        </w:rPr>
        <w:t>serial driver</w:t>
      </w:r>
      <w:r w:rsidR="00747CEA">
        <w:rPr>
          <w:rFonts w:hint="eastAsia"/>
        </w:rPr>
        <w:t>.</w:t>
      </w:r>
    </w:p>
    <w:p w:rsidR="0034235C" w:rsidRPr="00747CEA" w:rsidRDefault="0034235C" w:rsidP="0034235C">
      <w:pPr>
        <w:ind w:left="425"/>
      </w:pPr>
    </w:p>
    <w:p w:rsidR="009E02A3" w:rsidRDefault="00EC7B47" w:rsidP="00763F87">
      <w:pPr>
        <w:ind w:left="425" w:firstLine="415"/>
      </w:pPr>
      <w:proofErr w:type="spellStart"/>
      <w:r>
        <w:rPr>
          <w:rFonts w:hint="eastAsia"/>
        </w:rPr>
        <w:t>mvf</w:t>
      </w:r>
      <w:r w:rsidR="00763F87">
        <w:rPr>
          <w:rFonts w:hint="eastAsia"/>
        </w:rPr>
        <w:t>_console_write</w:t>
      </w:r>
      <w:proofErr w:type="spellEnd"/>
    </w:p>
    <w:p w:rsidR="00A7735A" w:rsidRDefault="00747CEA" w:rsidP="000E27DD">
      <w:pPr>
        <w:ind w:left="1265" w:firstLine="415"/>
      </w:pPr>
      <w:r>
        <w:rPr>
          <w:rFonts w:hint="eastAsia"/>
        </w:rPr>
        <w:t xml:space="preserve">As a callback function of </w:t>
      </w:r>
      <w:proofErr w:type="spellStart"/>
      <w:r w:rsidR="000E27DD">
        <w:rPr>
          <w:rFonts w:hint="eastAsia"/>
        </w:rPr>
        <w:t>writel</w:t>
      </w:r>
      <w:proofErr w:type="spellEnd"/>
      <w:r>
        <w:rPr>
          <w:rFonts w:hint="eastAsia"/>
        </w:rPr>
        <w:t xml:space="preserve"> function</w:t>
      </w:r>
    </w:p>
    <w:p w:rsidR="00763F87" w:rsidRDefault="00EC7B47" w:rsidP="00763F87">
      <w:pPr>
        <w:ind w:left="425" w:firstLine="415"/>
      </w:pPr>
      <w:r>
        <w:rPr>
          <w:rFonts w:hint="eastAsia"/>
        </w:rPr>
        <w:t>mvf</w:t>
      </w:r>
      <w:r w:rsidR="00763F87">
        <w:rPr>
          <w:rFonts w:hint="eastAsia"/>
        </w:rPr>
        <w:t>_console_setup</w:t>
      </w:r>
    </w:p>
    <w:p w:rsidR="00763F87" w:rsidRDefault="000E27DD" w:rsidP="00763F87">
      <w:pPr>
        <w:ind w:left="425" w:firstLine="415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763F87">
        <w:rPr>
          <w:rFonts w:hint="eastAsia"/>
        </w:rPr>
        <w:t xml:space="preserve">Console </w:t>
      </w:r>
      <w:r w:rsidR="00747CEA">
        <w:rPr>
          <w:rFonts w:hint="eastAsia"/>
        </w:rPr>
        <w:t>initialization</w:t>
      </w:r>
    </w:p>
    <w:p w:rsidR="00763F87" w:rsidRDefault="00763F87" w:rsidP="00763F87">
      <w:pPr>
        <w:ind w:left="425"/>
      </w:pPr>
      <w:r>
        <w:lastRenderedPageBreak/>
        <w:t xml:space="preserve">    </w:t>
      </w:r>
      <w:r>
        <w:rPr>
          <w:rFonts w:hint="eastAsia"/>
        </w:rPr>
        <w:tab/>
        <w:t xml:space="preserve">Console </w:t>
      </w:r>
      <w:r>
        <w:t xml:space="preserve">Initial </w:t>
      </w:r>
      <w:r w:rsidR="00502426">
        <w:rPr>
          <w:rFonts w:hint="eastAsia"/>
        </w:rPr>
        <w:t>Setting</w:t>
      </w:r>
    </w:p>
    <w:p w:rsidR="00763F87" w:rsidRDefault="00763F87" w:rsidP="00763F87">
      <w:pPr>
        <w:ind w:left="425"/>
      </w:pPr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Speed </w:t>
      </w:r>
      <w:r>
        <w:t>:</w:t>
      </w:r>
      <w:proofErr w:type="gram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0E27DD">
        <w:rPr>
          <w:rFonts w:hint="eastAsia"/>
        </w:rPr>
        <w:t>9600</w:t>
      </w:r>
      <w:r>
        <w:t>bps</w:t>
      </w:r>
      <w:r w:rsidR="00747CEA">
        <w:rPr>
          <w:rFonts w:hint="eastAsia"/>
        </w:rPr>
        <w:t xml:space="preserve"> </w:t>
      </w:r>
      <w:r w:rsidRPr="00763F87">
        <w:rPr>
          <w:rFonts w:hint="eastAsia"/>
          <w:color w:val="FF0000"/>
        </w:rPr>
        <w:t xml:space="preserve">(TBD: </w:t>
      </w:r>
      <w:r w:rsidR="00747CEA">
        <w:rPr>
          <w:rFonts w:hint="eastAsia"/>
          <w:color w:val="FF0000"/>
        </w:rPr>
        <w:t>device clock-</w:t>
      </w:r>
      <w:r w:rsidR="00747CEA" w:rsidRPr="00747CEA">
        <w:rPr>
          <w:color w:val="FF0000"/>
        </w:rPr>
        <w:t>dependent</w:t>
      </w:r>
      <w:r w:rsidRPr="00763F87">
        <w:rPr>
          <w:rFonts w:hint="eastAsia"/>
          <w:color w:val="FF0000"/>
        </w:rPr>
        <w:t>)</w:t>
      </w:r>
    </w:p>
    <w:p w:rsidR="00763F87" w:rsidRDefault="00763F87" w:rsidP="00763F87">
      <w:pPr>
        <w:ind w:left="425"/>
      </w:pPr>
      <w: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 w:rsidR="00502426">
        <w:rPr>
          <w:rFonts w:hint="eastAsia"/>
        </w:rPr>
        <w:t>D</w:t>
      </w:r>
      <w:r w:rsidR="00502426">
        <w:t>ata bits:</w:t>
      </w:r>
      <w:r w:rsidR="00502426">
        <w:rPr>
          <w:rFonts w:hint="eastAsia"/>
        </w:rPr>
        <w:tab/>
      </w:r>
      <w:r w:rsidR="00502426">
        <w:t>8bits</w:t>
      </w:r>
    </w:p>
    <w:p w:rsidR="00763F87" w:rsidRDefault="00763F87" w:rsidP="00763F87">
      <w:pPr>
        <w:ind w:left="425"/>
      </w:pPr>
      <w: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 w:rsidR="00502426">
        <w:rPr>
          <w:rFonts w:hint="eastAsia"/>
        </w:rPr>
        <w:t>P</w:t>
      </w:r>
      <w:r w:rsidR="00502426">
        <w:t xml:space="preserve">arity: </w:t>
      </w:r>
      <w:r w:rsidR="00502426">
        <w:rPr>
          <w:rFonts w:hint="eastAsia"/>
        </w:rPr>
        <w:tab/>
      </w:r>
      <w:r w:rsidR="00502426">
        <w:rPr>
          <w:rFonts w:hint="eastAsia"/>
        </w:rPr>
        <w:tab/>
      </w:r>
      <w:r w:rsidR="00502426">
        <w:t>none</w:t>
      </w:r>
    </w:p>
    <w:p w:rsidR="00763F87" w:rsidRDefault="00763F87" w:rsidP="00763F87">
      <w:pPr>
        <w:ind w:left="425"/>
      </w:pPr>
      <w: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 w:rsidR="00502426">
        <w:rPr>
          <w:rFonts w:hint="eastAsia"/>
        </w:rPr>
        <w:t>S</w:t>
      </w:r>
      <w:r w:rsidR="00502426">
        <w:t>top bit</w:t>
      </w:r>
      <w:r w:rsidR="00502426">
        <w:rPr>
          <w:rFonts w:hint="eastAsia"/>
        </w:rPr>
        <w:t>s</w:t>
      </w:r>
      <w:r w:rsidR="00502426">
        <w:t xml:space="preserve">: </w:t>
      </w:r>
      <w:r w:rsidR="00502426">
        <w:rPr>
          <w:rFonts w:hint="eastAsia"/>
        </w:rPr>
        <w:tab/>
      </w:r>
      <w:r w:rsidR="00502426">
        <w:t>1bit</w:t>
      </w:r>
    </w:p>
    <w:p w:rsidR="00763F87" w:rsidRDefault="00763F87" w:rsidP="0034235C">
      <w:pPr>
        <w:ind w:left="425"/>
      </w:pPr>
    </w:p>
    <w:p w:rsidR="00763F87" w:rsidRDefault="00A7735A" w:rsidP="00A7735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dev_pm_ops</w:t>
      </w:r>
    </w:p>
    <w:p w:rsidR="00A7735A" w:rsidRDefault="00F063C6" w:rsidP="00A7735A">
      <w:pPr>
        <w:pStyle w:val="a3"/>
        <w:ind w:leftChars="0" w:left="360"/>
      </w:pPr>
      <w:r>
        <w:rPr>
          <w:rFonts w:hint="eastAsia"/>
        </w:rPr>
        <w:t xml:space="preserve">Create the following functions as </w:t>
      </w:r>
      <w:proofErr w:type="spellStart"/>
      <w:r>
        <w:rPr>
          <w:rFonts w:hint="eastAsia"/>
        </w:rPr>
        <w:t>dep_pm_ops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functions for </w:t>
      </w:r>
      <w:r w:rsidR="00A7735A">
        <w:rPr>
          <w:rFonts w:hint="eastAsia"/>
        </w:rPr>
        <w:t xml:space="preserve">Power </w:t>
      </w:r>
      <w:r w:rsidR="00502426">
        <w:t>Management</w:t>
      </w:r>
      <w:r>
        <w:rPr>
          <w:rFonts w:hint="eastAsia"/>
        </w:rPr>
        <w:t xml:space="preserve">. </w:t>
      </w:r>
      <w:r w:rsidR="00A7735A">
        <w:rPr>
          <w:rFonts w:hint="eastAsia"/>
        </w:rPr>
        <w:t>(Power Management</w:t>
      </w:r>
      <w:r>
        <w:rPr>
          <w:rFonts w:hint="eastAsia"/>
        </w:rPr>
        <w:t xml:space="preserve"> will be implemented in </w:t>
      </w:r>
      <w:r w:rsidR="00A7735A">
        <w:rPr>
          <w:rFonts w:hint="eastAsia"/>
        </w:rPr>
        <w:t>Release 4</w:t>
      </w:r>
      <w:r>
        <w:rPr>
          <w:rFonts w:hint="eastAsia"/>
        </w:rPr>
        <w:t>.</w:t>
      </w:r>
      <w:r w:rsidR="00A7735A">
        <w:rPr>
          <w:rFonts w:hint="eastAsia"/>
        </w:rPr>
        <w:t>)</w:t>
      </w:r>
    </w:p>
    <w:p w:rsidR="00A7735A" w:rsidRPr="00A7735A" w:rsidRDefault="00A7735A" w:rsidP="00A7735A">
      <w:pPr>
        <w:pStyle w:val="a3"/>
        <w:ind w:leftChars="0" w:left="360"/>
      </w:pPr>
    </w:p>
    <w:p w:rsidR="00763F87" w:rsidRDefault="00A7735A" w:rsidP="00A7735A">
      <w:pPr>
        <w:ind w:firstLine="360"/>
      </w:pP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suspend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>
        <w:t>serial_</w:t>
      </w:r>
      <w:r w:rsidR="00EC7B47">
        <w:t>mvf</w:t>
      </w:r>
      <w:r>
        <w:t>_suspend</w:t>
      </w:r>
    </w:p>
    <w:p w:rsidR="00763F87" w:rsidRDefault="00A7735A" w:rsidP="00763F87">
      <w:pPr>
        <w:ind w:left="425"/>
      </w:pPr>
      <w:r>
        <w:rPr>
          <w:rFonts w:hint="eastAsia"/>
        </w:rPr>
        <w:t xml:space="preserve">    </w:t>
      </w:r>
      <w:proofErr w:type="gramStart"/>
      <w:r w:rsidR="00763F87">
        <w:rPr>
          <w:rFonts w:hint="eastAsia"/>
        </w:rPr>
        <w:t>suspend</w:t>
      </w:r>
      <w:proofErr w:type="gramEnd"/>
      <w:r w:rsidR="00F063C6">
        <w:rPr>
          <w:rFonts w:hint="eastAsia"/>
        </w:rPr>
        <w:t xml:space="preserve"> processing</w:t>
      </w:r>
      <w:r w:rsidR="00763F87">
        <w:rPr>
          <w:rFonts w:hint="eastAsia"/>
        </w:rPr>
        <w:t xml:space="preserve"> (TBD: </w:t>
      </w:r>
      <w:r w:rsidR="00902DBD">
        <w:rPr>
          <w:rFonts w:hint="eastAsia"/>
        </w:rPr>
        <w:t>Release 4</w:t>
      </w:r>
      <w:r w:rsidR="00763F87">
        <w:rPr>
          <w:rFonts w:hint="eastAsia"/>
        </w:rPr>
        <w:t>)</w:t>
      </w:r>
    </w:p>
    <w:p w:rsidR="00763F87" w:rsidRPr="00902DBD" w:rsidRDefault="00763F87" w:rsidP="00763F87"/>
    <w:p w:rsidR="00763F87" w:rsidRDefault="00A7735A" w:rsidP="00A7735A">
      <w:pPr>
        <w:ind w:firstLine="425"/>
      </w:pPr>
      <w:r>
        <w:rPr>
          <w:rFonts w:hint="eastAsia"/>
        </w:rPr>
        <w:t xml:space="preserve">.resume </w:t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 w:rsidR="00763F87">
        <w:t>serial_</w:t>
      </w:r>
      <w:r w:rsidR="00EC7B47">
        <w:t>mvf</w:t>
      </w:r>
      <w:r w:rsidR="00763F87">
        <w:t>_</w:t>
      </w:r>
      <w:proofErr w:type="gramStart"/>
      <w:r w:rsidR="00763F87">
        <w:t>resume()</w:t>
      </w:r>
      <w:proofErr w:type="gramEnd"/>
    </w:p>
    <w:p w:rsidR="00763F87" w:rsidRDefault="00A7735A" w:rsidP="00763F87">
      <w:pPr>
        <w:ind w:left="425"/>
      </w:pPr>
      <w:r>
        <w:rPr>
          <w:rFonts w:hint="eastAsia"/>
        </w:rPr>
        <w:t xml:space="preserve">    </w:t>
      </w:r>
      <w:proofErr w:type="gramStart"/>
      <w:r w:rsidR="00902DBD">
        <w:rPr>
          <w:rFonts w:hint="eastAsia"/>
        </w:rPr>
        <w:t>resume</w:t>
      </w:r>
      <w:proofErr w:type="gramEnd"/>
      <w:r w:rsidR="00763F87">
        <w:rPr>
          <w:rFonts w:hint="eastAsia"/>
        </w:rPr>
        <w:t xml:space="preserve"> </w:t>
      </w:r>
      <w:r w:rsidR="00F063C6">
        <w:rPr>
          <w:rFonts w:hint="eastAsia"/>
        </w:rPr>
        <w:t xml:space="preserve">processing </w:t>
      </w:r>
      <w:r w:rsidR="00763F87">
        <w:rPr>
          <w:rFonts w:hint="eastAsia"/>
        </w:rPr>
        <w:t xml:space="preserve">(TBD: </w:t>
      </w:r>
      <w:r w:rsidR="00902DBD">
        <w:rPr>
          <w:rFonts w:hint="eastAsia"/>
        </w:rPr>
        <w:t>Release 4</w:t>
      </w:r>
      <w:r w:rsidR="00763F87">
        <w:rPr>
          <w:rFonts w:hint="eastAsia"/>
        </w:rPr>
        <w:t>)</w:t>
      </w:r>
    </w:p>
    <w:p w:rsidR="00763F87" w:rsidRPr="00A7735A" w:rsidRDefault="00763F87" w:rsidP="00763F87"/>
    <w:p w:rsidR="0034235C" w:rsidRDefault="00BB2393" w:rsidP="0034235C">
      <w:pPr>
        <w:ind w:left="425"/>
      </w:pPr>
      <w:r>
        <w:rPr>
          <w:rFonts w:hint="eastAsia"/>
        </w:rPr>
        <w:t xml:space="preserve">For </w:t>
      </w:r>
      <w:r w:rsidR="00041953">
        <w:rPr>
          <w:rFonts w:hint="eastAsia"/>
        </w:rPr>
        <w:t>Release 1</w:t>
      </w:r>
      <w:r>
        <w:rPr>
          <w:rFonts w:hint="eastAsia"/>
        </w:rPr>
        <w:t xml:space="preserve">, minimum functions for console I/O will be implemented. </w:t>
      </w:r>
      <w:r w:rsidR="00902DBD">
        <w:rPr>
          <w:rFonts w:hint="eastAsia"/>
        </w:rPr>
        <w:t>UART</w:t>
      </w:r>
      <w:r>
        <w:rPr>
          <w:rFonts w:hint="eastAsia"/>
        </w:rPr>
        <w:t xml:space="preserve"> driver implementation will be done on </w:t>
      </w:r>
      <w:r w:rsidR="00902DBD">
        <w:rPr>
          <w:rFonts w:hint="eastAsia"/>
        </w:rPr>
        <w:t>Release 2</w:t>
      </w:r>
      <w:r>
        <w:rPr>
          <w:rFonts w:hint="eastAsia"/>
        </w:rPr>
        <w:t>.</w:t>
      </w:r>
    </w:p>
    <w:p w:rsidR="0034235C" w:rsidRPr="00902DBD" w:rsidRDefault="0034235C" w:rsidP="0034235C">
      <w:pPr>
        <w:ind w:left="425"/>
      </w:pPr>
    </w:p>
    <w:p w:rsidR="0034235C" w:rsidRDefault="004305A2" w:rsidP="0034235C">
      <w:pPr>
        <w:ind w:left="425"/>
      </w:pPr>
      <w:r>
        <w:rPr>
          <w:rFonts w:hint="eastAsia"/>
        </w:rPr>
        <w:t xml:space="preserve">Other than above, create functions to be used </w:t>
      </w:r>
      <w:r>
        <w:t>locally</w:t>
      </w:r>
      <w:r>
        <w:rPr>
          <w:rFonts w:hint="eastAsia"/>
        </w:rPr>
        <w:t xml:space="preserve"> in this source as </w:t>
      </w:r>
      <w:r w:rsidR="009E02A3">
        <w:rPr>
          <w:rFonts w:hint="eastAsia"/>
        </w:rPr>
        <w:t>static function</w:t>
      </w:r>
      <w:r>
        <w:rPr>
          <w:rFonts w:hint="eastAsia"/>
        </w:rPr>
        <w:t xml:space="preserve"> or </w:t>
      </w:r>
      <w:r w:rsidR="000659C8">
        <w:rPr>
          <w:rFonts w:hint="eastAsia"/>
        </w:rPr>
        <w:t>macro</w:t>
      </w:r>
      <w:r>
        <w:rPr>
          <w:rFonts w:hint="eastAsia"/>
        </w:rPr>
        <w:t>.</w:t>
      </w:r>
    </w:p>
    <w:p w:rsidR="003B7616" w:rsidRPr="004305A2" w:rsidRDefault="003B7616" w:rsidP="003B7616">
      <w:pPr>
        <w:ind w:left="425"/>
      </w:pPr>
    </w:p>
    <w:p w:rsidR="00931D1C" w:rsidRDefault="00E31C5D" w:rsidP="00A403A9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register settings</w:t>
      </w:r>
      <w:r w:rsidR="00A403A9">
        <w:rPr>
          <w:rFonts w:hint="eastAsia"/>
        </w:rPr>
        <w:tab/>
      </w:r>
    </w:p>
    <w:p w:rsidR="00A403A9" w:rsidRDefault="00A403A9" w:rsidP="00A403A9"/>
    <w:p w:rsidR="00A403A9" w:rsidRPr="000B384E" w:rsidRDefault="004305A2" w:rsidP="00A403A9">
      <w:pPr>
        <w:ind w:left="425"/>
        <w:rPr>
          <w:rFonts w:asciiTheme="majorHAnsi" w:hAnsiTheme="majorHAnsi" w:cstheme="majorBidi"/>
        </w:rPr>
      </w:pPr>
      <w:r w:rsidRPr="004305A2">
        <w:rPr>
          <w:rFonts w:cstheme="majorBidi"/>
        </w:rPr>
        <w:t>This</w:t>
      </w:r>
      <w:r>
        <w:rPr>
          <w:rFonts w:cstheme="majorBidi" w:hint="eastAsia"/>
        </w:rPr>
        <w:t xml:space="preserve"> serial driver will implement RS232, and not implement ISO-7816 and CEA709.1B. T</w:t>
      </w:r>
      <w:r>
        <w:rPr>
          <w:rFonts w:cstheme="majorBidi"/>
        </w:rPr>
        <w:t>h</w:t>
      </w:r>
      <w:r>
        <w:rPr>
          <w:rFonts w:cstheme="majorBidi" w:hint="eastAsia"/>
        </w:rPr>
        <w:t>erefore, registers to be set are as follows.</w:t>
      </w:r>
    </w:p>
    <w:p w:rsidR="004305A2" w:rsidRDefault="004305A2" w:rsidP="00992262">
      <w:pPr>
        <w:ind w:left="425"/>
        <w:rPr>
          <w:rFonts w:asciiTheme="majorHAnsi" w:eastAsiaTheme="majorEastAsia" w:hAnsiTheme="majorHAnsi" w:cstheme="majorBidi"/>
        </w:rPr>
      </w:pPr>
    </w:p>
    <w:p w:rsidR="00992262" w:rsidRDefault="00992262" w:rsidP="00992262">
      <w:pPr>
        <w:ind w:left="425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UART_BDH: UART Baud Rate Register</w:t>
      </w:r>
    </w:p>
    <w:p w:rsidR="00992262" w:rsidRDefault="00992262" w:rsidP="00992262">
      <w:pPr>
        <w:ind w:left="425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UART_BDL: UART, Baud Rate Register</w:t>
      </w:r>
    </w:p>
    <w:p w:rsidR="00992262" w:rsidRDefault="00992262" w:rsidP="00992262">
      <w:pPr>
        <w:ind w:left="425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UART_C1: UART Control Register 1</w:t>
      </w:r>
    </w:p>
    <w:p w:rsidR="00992262" w:rsidRDefault="00992262" w:rsidP="00992262">
      <w:pPr>
        <w:ind w:left="425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UART_C2: UART Control Register 2</w:t>
      </w:r>
    </w:p>
    <w:p w:rsidR="00992262" w:rsidRDefault="00992262" w:rsidP="00992262">
      <w:pPr>
        <w:ind w:left="425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UART_S1: UART Status Register 1</w:t>
      </w:r>
    </w:p>
    <w:p w:rsidR="00992262" w:rsidRDefault="00992262" w:rsidP="00992262">
      <w:pPr>
        <w:ind w:left="425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UART_S2: UART Status Register 2</w:t>
      </w:r>
    </w:p>
    <w:p w:rsidR="00992262" w:rsidRDefault="00992262" w:rsidP="00992262">
      <w:pPr>
        <w:ind w:left="425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UART_C3: UART Control </w:t>
      </w:r>
      <w:r w:rsidR="00902DBD">
        <w:rPr>
          <w:rFonts w:asciiTheme="majorHAnsi" w:eastAsiaTheme="majorEastAsia" w:hAnsiTheme="majorHAnsi" w:cstheme="majorBidi" w:hint="eastAsia"/>
        </w:rPr>
        <w:t>Register</w:t>
      </w:r>
      <w:r>
        <w:rPr>
          <w:rFonts w:asciiTheme="majorHAnsi" w:eastAsiaTheme="majorEastAsia" w:hAnsiTheme="majorHAnsi" w:cstheme="majorBidi" w:hint="eastAsia"/>
        </w:rPr>
        <w:t xml:space="preserve"> 3</w:t>
      </w:r>
    </w:p>
    <w:p w:rsidR="007C44EE" w:rsidRDefault="00992262" w:rsidP="00992262">
      <w:pPr>
        <w:ind w:left="425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UART_D: UART Data Register</w:t>
      </w:r>
    </w:p>
    <w:p w:rsidR="00992262" w:rsidRDefault="00992262" w:rsidP="00992262">
      <w:pPr>
        <w:ind w:left="425"/>
        <w:rPr>
          <w:rFonts w:asciiTheme="majorHAnsi" w:hAnsiTheme="majorHAnsi" w:cstheme="majorBidi"/>
        </w:rPr>
      </w:pPr>
    </w:p>
    <w:p w:rsidR="004305A2" w:rsidRPr="004305A2" w:rsidRDefault="004305A2" w:rsidP="00992262">
      <w:pPr>
        <w:ind w:left="425"/>
        <w:rPr>
          <w:rFonts w:cstheme="majorBidi"/>
        </w:rPr>
      </w:pPr>
      <w:r w:rsidRPr="004305A2">
        <w:rPr>
          <w:rFonts w:cstheme="majorBidi"/>
        </w:rPr>
        <w:t xml:space="preserve">For </w:t>
      </w:r>
      <w:r>
        <w:rPr>
          <w:rFonts w:cstheme="majorBidi" w:hint="eastAsia"/>
        </w:rPr>
        <w:t xml:space="preserve">the one </w:t>
      </w:r>
      <w:r w:rsidRPr="004305A2">
        <w:rPr>
          <w:rFonts w:cstheme="majorBidi"/>
        </w:rPr>
        <w:t>below, set 0.</w:t>
      </w:r>
    </w:p>
    <w:p w:rsidR="004E39E3" w:rsidRDefault="00992262" w:rsidP="004E39E3">
      <w:pPr>
        <w:ind w:left="425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UART_C4: Control </w:t>
      </w:r>
      <w:r w:rsidR="00902DBD">
        <w:rPr>
          <w:rFonts w:asciiTheme="majorHAnsi" w:eastAsiaTheme="majorEastAsia" w:hAnsiTheme="majorHAnsi" w:cstheme="majorBidi" w:hint="eastAsia"/>
        </w:rPr>
        <w:t>Register</w:t>
      </w:r>
    </w:p>
    <w:p w:rsidR="00992262" w:rsidRDefault="00992262" w:rsidP="00041953">
      <w:pPr>
        <w:ind w:left="425"/>
        <w:rPr>
          <w:rFonts w:asciiTheme="majorHAnsi" w:eastAsiaTheme="majorEastAsia" w:hAnsiTheme="majorHAnsi" w:cstheme="majorBidi"/>
        </w:rPr>
      </w:pPr>
    </w:p>
    <w:p w:rsidR="007C44EE" w:rsidRPr="000E27DD" w:rsidRDefault="007C44EE" w:rsidP="00041953">
      <w:pPr>
        <w:ind w:left="425"/>
        <w:rPr>
          <w:rFonts w:asciiTheme="majorHAnsi" w:eastAsiaTheme="majorEastAsia" w:hAnsiTheme="majorHAnsi" w:cstheme="majorBidi"/>
        </w:rPr>
      </w:pPr>
    </w:p>
    <w:p w:rsidR="00E31C5D" w:rsidRDefault="00E31C5D" w:rsidP="00C16BC8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functionality and usage</w:t>
      </w:r>
    </w:p>
    <w:p w:rsidR="00A403A9" w:rsidRPr="004305A2" w:rsidRDefault="004305A2" w:rsidP="000E27DD">
      <w:pPr>
        <w:ind w:left="425"/>
        <w:rPr>
          <w:rFonts w:cstheme="majorBidi"/>
        </w:rPr>
      </w:pPr>
      <w:r w:rsidRPr="004305A2">
        <w:rPr>
          <w:rFonts w:cstheme="majorBidi"/>
        </w:rPr>
        <w:t>The second release of this serial driver will be implemented with the Asynchronous Serial ports (minimum 2: 1 RS232 /w RTS/CTS/DSR/DTR control signals, 1 RS232 TXD/RDX/RTS/CTS) as a standard UART function.</w:t>
      </w:r>
    </w:p>
    <w:p w:rsidR="007C44EE" w:rsidRPr="004305A2" w:rsidRDefault="004305A2" w:rsidP="000E27DD">
      <w:pPr>
        <w:ind w:left="425"/>
        <w:rPr>
          <w:rFonts w:cstheme="majorBidi"/>
        </w:rPr>
      </w:pPr>
      <w:r w:rsidRPr="004305A2">
        <w:rPr>
          <w:rFonts w:cstheme="majorBidi"/>
        </w:rPr>
        <w:t xml:space="preserve">It will be used as a console or a </w:t>
      </w:r>
      <w:proofErr w:type="spellStart"/>
      <w:proofErr w:type="gramStart"/>
      <w:r w:rsidR="007C44EE" w:rsidRPr="004305A2">
        <w:rPr>
          <w:rFonts w:cstheme="majorBidi"/>
        </w:rPr>
        <w:t>tty</w:t>
      </w:r>
      <w:proofErr w:type="spellEnd"/>
      <w:proofErr w:type="gramEnd"/>
      <w:r w:rsidRPr="004305A2">
        <w:rPr>
          <w:rFonts w:cstheme="majorBidi"/>
        </w:rPr>
        <w:t xml:space="preserve"> serial device.</w:t>
      </w:r>
    </w:p>
    <w:p w:rsidR="00301050" w:rsidRDefault="00301050" w:rsidP="00301050">
      <w:pPr>
        <w:ind w:left="425"/>
        <w:rPr>
          <w:ins w:id="0" w:author="koba" w:date="2012-05-30T16:53:00Z"/>
          <w:rFonts w:hint="eastAsia"/>
        </w:rPr>
      </w:pPr>
    </w:p>
    <w:p w:rsidR="00301050" w:rsidRPr="009722F5" w:rsidRDefault="00301050" w:rsidP="00301050">
      <w:pPr>
        <w:ind w:left="425"/>
        <w:rPr>
          <w:ins w:id="1" w:author="koba" w:date="2012-05-30T16:53:00Z"/>
        </w:rPr>
      </w:pPr>
      <w:ins w:id="2" w:author="koba" w:date="2012-05-30T16:53:00Z">
        <w:r w:rsidRPr="009722F5">
          <w:rPr>
            <w:rFonts w:hint="eastAsia"/>
          </w:rPr>
          <w:t>This driver will enable all serial ports (6CH).</w:t>
        </w:r>
      </w:ins>
    </w:p>
    <w:p w:rsidR="00301050" w:rsidRPr="009722F5" w:rsidRDefault="00301050" w:rsidP="00301050">
      <w:pPr>
        <w:ind w:left="425"/>
        <w:rPr>
          <w:ins w:id="3" w:author="koba" w:date="2012-05-30T16:53:00Z"/>
        </w:rPr>
      </w:pPr>
      <w:ins w:id="4" w:author="koba" w:date="2012-05-30T16:53:00Z">
        <w:r w:rsidRPr="009722F5">
          <w:rPr>
            <w:rFonts w:hint="eastAsia"/>
          </w:rPr>
          <w:t>Serial port No.1 is used for console output.</w:t>
        </w:r>
        <w:bookmarkStart w:id="5" w:name="_GoBack"/>
        <w:bookmarkEnd w:id="5"/>
      </w:ins>
    </w:p>
    <w:p w:rsidR="007504AD" w:rsidRPr="00301050" w:rsidRDefault="007504AD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 w:rsidRPr="00E31C5D">
        <w:t>ny other pertinent information</w:t>
      </w:r>
    </w:p>
    <w:p w:rsidR="00E31C5D" w:rsidRDefault="00B544EB" w:rsidP="00B544EB">
      <w:pPr>
        <w:ind w:left="425"/>
      </w:pPr>
      <w:r>
        <w:rPr>
          <w:rFonts w:hint="eastAsia"/>
        </w:rPr>
        <w:t>None</w:t>
      </w:r>
    </w:p>
    <w:sectPr w:rsidR="00E31C5D" w:rsidSect="008441F6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F11" w:rsidRDefault="00B01F11" w:rsidP="00CD7840">
      <w:r>
        <w:separator/>
      </w:r>
    </w:p>
  </w:endnote>
  <w:endnote w:type="continuationSeparator" w:id="0">
    <w:p w:rsidR="00B01F11" w:rsidRDefault="00B01F11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6" w:type="dxa"/>
      <w:tblBorders>
        <w:top w:val="single" w:sz="24" w:space="0" w:color="80808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036"/>
      <w:gridCol w:w="1530"/>
    </w:tblGrid>
    <w:tr w:rsidR="00502426" w:rsidTr="00C20C0B">
      <w:trPr>
        <w:trHeight w:val="736"/>
      </w:trPr>
      <w:tc>
        <w:tcPr>
          <w:tcW w:w="80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02426" w:rsidRDefault="00502426" w:rsidP="008F4495">
          <w:pPr>
            <w:pStyle w:val="FooterL"/>
            <w:tabs>
              <w:tab w:val="clear" w:pos="4252"/>
              <w:tab w:val="center" w:pos="1575"/>
            </w:tabs>
            <w:spacing w:before="120"/>
            <w:ind w:rightChars="27" w:firstLineChars="900" w:firstLine="1807"/>
            <w:jc w:val="right"/>
          </w:pPr>
          <w:r>
            <w:rPr>
              <w:rFonts w:hint="eastAsia"/>
            </w:rPr>
            <w:t>Lineo Solutions</w:t>
          </w:r>
          <w:r w:rsidR="008F4495">
            <w:rPr>
              <w:rFonts w:hint="eastAsia"/>
            </w:rPr>
            <w:t>, Inc.</w:t>
          </w:r>
        </w:p>
        <w:p w:rsidR="00502426" w:rsidRDefault="00502426" w:rsidP="008F4495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/>
            <w:jc w:val="right"/>
          </w:pPr>
          <w:r>
            <w:rPr>
              <w:rFonts w:hint="eastAsia"/>
            </w:rPr>
            <w:t xml:space="preserve">Design </w:t>
          </w:r>
          <w:r w:rsidR="008F4495">
            <w:rPr>
              <w:rFonts w:hint="eastAsia"/>
            </w:rPr>
            <w:t>D</w:t>
          </w:r>
          <w:r>
            <w:rPr>
              <w:rFonts w:hint="eastAsia"/>
            </w:rPr>
            <w:t xml:space="preserve">ocument for Serial </w:t>
          </w:r>
          <w:r w:rsidR="008F4495">
            <w:rPr>
              <w:rFonts w:hint="eastAsia"/>
            </w:rPr>
            <w:t>D</w:t>
          </w:r>
          <w:r>
            <w:rPr>
              <w:rFonts w:hint="eastAsia"/>
            </w:rPr>
            <w:t>river</w:t>
          </w:r>
        </w:p>
      </w:tc>
      <w:tc>
        <w:tcPr>
          <w:tcW w:w="1530" w:type="dxa"/>
          <w:tcBorders>
            <w:top w:val="single" w:sz="24" w:space="0" w:color="808080"/>
            <w:left w:val="nil"/>
            <w:bottom w:val="nil"/>
            <w:right w:val="nil"/>
          </w:tcBorders>
        </w:tcPr>
        <w:p w:rsidR="00502426" w:rsidRDefault="00645066" w:rsidP="008F4495">
          <w:pPr>
            <w:pStyle w:val="FooterR"/>
            <w:spacing w:before="120"/>
            <w:rPr>
              <w:rFonts w:eastAsia="ＭＳ ゴシック"/>
            </w:rPr>
          </w:pPr>
          <w:r>
            <w:fldChar w:fldCharType="begin"/>
          </w:r>
          <w:r w:rsidR="00502426">
            <w:instrText xml:space="preserve"> PAGE </w:instrText>
          </w:r>
          <w:r>
            <w:fldChar w:fldCharType="separate"/>
          </w:r>
          <w:r w:rsidR="00301050">
            <w:t>6</w:t>
          </w:r>
          <w:r>
            <w:fldChar w:fldCharType="end"/>
          </w:r>
        </w:p>
      </w:tc>
    </w:tr>
  </w:tbl>
  <w:p w:rsidR="00502426" w:rsidRDefault="00502426" w:rsidP="00CD7840">
    <w:pPr>
      <w:pStyle w:val="a8"/>
    </w:pPr>
  </w:p>
  <w:p w:rsidR="00502426" w:rsidRDefault="005024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F11" w:rsidRDefault="00B01F11" w:rsidP="00CD7840">
      <w:r>
        <w:separator/>
      </w:r>
    </w:p>
  </w:footnote>
  <w:footnote w:type="continuationSeparator" w:id="0">
    <w:p w:rsidR="00B01F11" w:rsidRDefault="00B01F11" w:rsidP="00CD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06F4"/>
    <w:multiLevelType w:val="hybridMultilevel"/>
    <w:tmpl w:val="C526F59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2473E45"/>
    <w:multiLevelType w:val="hybridMultilevel"/>
    <w:tmpl w:val="1364650C"/>
    <w:lvl w:ilvl="0" w:tplc="A058E4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8D7B66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46AF7A3A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4B147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E28086C"/>
    <w:multiLevelType w:val="hybridMultilevel"/>
    <w:tmpl w:val="E370F238"/>
    <w:lvl w:ilvl="0" w:tplc="C64E39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F44324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5451699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>
    <w:nsid w:val="62E065A3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>
    <w:nsid w:val="63E75C1A"/>
    <w:multiLevelType w:val="hybridMultilevel"/>
    <w:tmpl w:val="EA22A6D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755F20B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C5D"/>
    <w:rsid w:val="00041953"/>
    <w:rsid w:val="000659C8"/>
    <w:rsid w:val="000B384E"/>
    <w:rsid w:val="000C7747"/>
    <w:rsid w:val="000E27DD"/>
    <w:rsid w:val="00244DE4"/>
    <w:rsid w:val="002F0805"/>
    <w:rsid w:val="002F183F"/>
    <w:rsid w:val="00301050"/>
    <w:rsid w:val="0034235C"/>
    <w:rsid w:val="003752B0"/>
    <w:rsid w:val="003B7616"/>
    <w:rsid w:val="003F33FB"/>
    <w:rsid w:val="003F797E"/>
    <w:rsid w:val="004305A2"/>
    <w:rsid w:val="004677C5"/>
    <w:rsid w:val="004A30EA"/>
    <w:rsid w:val="004E39E3"/>
    <w:rsid w:val="00502426"/>
    <w:rsid w:val="00503DD0"/>
    <w:rsid w:val="00520ECF"/>
    <w:rsid w:val="0052350D"/>
    <w:rsid w:val="0056034F"/>
    <w:rsid w:val="00585E8A"/>
    <w:rsid w:val="006036BD"/>
    <w:rsid w:val="00645066"/>
    <w:rsid w:val="00704710"/>
    <w:rsid w:val="00747CEA"/>
    <w:rsid w:val="007504AD"/>
    <w:rsid w:val="00763F87"/>
    <w:rsid w:val="007C44EE"/>
    <w:rsid w:val="007D6C7F"/>
    <w:rsid w:val="00842169"/>
    <w:rsid w:val="008441F6"/>
    <w:rsid w:val="008C63A6"/>
    <w:rsid w:val="008E13F2"/>
    <w:rsid w:val="008F4495"/>
    <w:rsid w:val="00902DBD"/>
    <w:rsid w:val="00903BBB"/>
    <w:rsid w:val="00931D1C"/>
    <w:rsid w:val="00976C0A"/>
    <w:rsid w:val="00992262"/>
    <w:rsid w:val="009E02A3"/>
    <w:rsid w:val="00A403A9"/>
    <w:rsid w:val="00A71771"/>
    <w:rsid w:val="00A7735A"/>
    <w:rsid w:val="00B01F11"/>
    <w:rsid w:val="00B544EB"/>
    <w:rsid w:val="00BB2393"/>
    <w:rsid w:val="00BB482A"/>
    <w:rsid w:val="00BE58F3"/>
    <w:rsid w:val="00C065A9"/>
    <w:rsid w:val="00C16BC8"/>
    <w:rsid w:val="00C20C0B"/>
    <w:rsid w:val="00C44B0F"/>
    <w:rsid w:val="00CD0D0C"/>
    <w:rsid w:val="00CD7840"/>
    <w:rsid w:val="00CF5D35"/>
    <w:rsid w:val="00D11282"/>
    <w:rsid w:val="00D611EB"/>
    <w:rsid w:val="00DB5FB2"/>
    <w:rsid w:val="00DD56D4"/>
    <w:rsid w:val="00E31C5D"/>
    <w:rsid w:val="00E33A9C"/>
    <w:rsid w:val="00E4421D"/>
    <w:rsid w:val="00E843CF"/>
    <w:rsid w:val="00EB6DC7"/>
    <w:rsid w:val="00EC7B47"/>
    <w:rsid w:val="00F0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1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before="12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B5F3D-4185-4D12-9CD5-DA0DC16F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堀 智一</dc:creator>
  <cp:lastModifiedBy>koba</cp:lastModifiedBy>
  <cp:revision>25</cp:revision>
  <dcterms:created xsi:type="dcterms:W3CDTF">2012-05-21T08:45:00Z</dcterms:created>
  <dcterms:modified xsi:type="dcterms:W3CDTF">2012-05-30T07:53:00Z</dcterms:modified>
</cp:coreProperties>
</file>