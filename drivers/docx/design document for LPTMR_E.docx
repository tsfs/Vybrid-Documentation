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/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7240DE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195A5D">
        <w:rPr>
          <w:rFonts w:hint="eastAsia"/>
          <w:b/>
          <w:sz w:val="28"/>
          <w:szCs w:val="28"/>
        </w:rPr>
        <w:t>LPTMR</w:t>
      </w:r>
      <w:r w:rsidR="007240DE">
        <w:rPr>
          <w:rFonts w:hint="eastAsia"/>
          <w:b/>
          <w:sz w:val="28"/>
          <w:szCs w:val="28"/>
        </w:rPr>
        <w:t xml:space="preserve"> </w:t>
      </w:r>
      <w:r w:rsidR="00C10769">
        <w:rPr>
          <w:rFonts w:hint="eastAsia"/>
          <w:b/>
          <w:sz w:val="28"/>
          <w:szCs w:val="28"/>
        </w:rPr>
        <w:t>D</w:t>
      </w:r>
      <w:r w:rsidR="007240DE">
        <w:rPr>
          <w:rFonts w:hint="eastAsia"/>
          <w:b/>
          <w:sz w:val="28"/>
          <w:szCs w:val="28"/>
        </w:rPr>
        <w:t>river</w:t>
      </w:r>
    </w:p>
    <w:p w:rsidR="00CD7840" w:rsidRPr="00260266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Pr="00195A5D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065CD7" w:rsidRPr="00065CD7" w:rsidRDefault="00065CD7" w:rsidP="00065CD7">
      <w:pPr>
        <w:ind w:left="420"/>
      </w:pPr>
      <w:r w:rsidRPr="00065CD7">
        <w:rPr>
          <w:rFonts w:hint="eastAsia"/>
        </w:rPr>
        <w:t xml:space="preserve">This document describes the </w:t>
      </w:r>
      <w:r>
        <w:rPr>
          <w:rFonts w:hint="eastAsia"/>
        </w:rPr>
        <w:t>LPTMR</w:t>
      </w:r>
      <w:r w:rsidRPr="00065CD7">
        <w:rPr>
          <w:rFonts w:hint="eastAsia"/>
        </w:rPr>
        <w:t xml:space="preserve"> (</w:t>
      </w:r>
      <w:r>
        <w:rPr>
          <w:rFonts w:hint="eastAsia"/>
          <w:u w:val="single"/>
        </w:rPr>
        <w:t>Low-Power</w:t>
      </w:r>
      <w:r w:rsidRPr="00D27EE2">
        <w:rPr>
          <w:rFonts w:hint="eastAsia"/>
          <w:u w:val="single"/>
        </w:rPr>
        <w:t xml:space="preserve"> Timer</w:t>
      </w:r>
      <w:r w:rsidRPr="00065CD7">
        <w:rPr>
          <w:rFonts w:hint="eastAsia"/>
        </w:rPr>
        <w:t>) driver in Linux kernel of MVF TOWER BOARD (</w:t>
      </w:r>
      <w:r w:rsidRPr="00065CD7">
        <w:t>XTWR-VF600</w:t>
      </w:r>
      <w:r w:rsidRPr="00065CD7">
        <w:rPr>
          <w:rFonts w:hint="eastAsia"/>
        </w:rPr>
        <w:t xml:space="preserve">) with MVF SoC. </w:t>
      </w:r>
      <w:r>
        <w:rPr>
          <w:rFonts w:hint="eastAsia"/>
        </w:rPr>
        <w:t>LPTMR</w:t>
      </w:r>
      <w:r w:rsidRPr="00065CD7">
        <w:rPr>
          <w:rFonts w:hint="eastAsia"/>
        </w:rPr>
        <w:t xml:space="preserve"> driver </w:t>
      </w:r>
      <w:r w:rsidRPr="00065CD7">
        <w:t>provides</w:t>
      </w:r>
      <w:r w:rsidRPr="00065CD7">
        <w:rPr>
          <w:rFonts w:hint="eastAsia"/>
        </w:rPr>
        <w:t xml:space="preserve"> </w:t>
      </w:r>
      <w:r>
        <w:rPr>
          <w:rFonts w:hint="eastAsia"/>
        </w:rPr>
        <w:t>Low Power Timer</w:t>
      </w:r>
      <w:r w:rsidRPr="00065CD7">
        <w:rPr>
          <w:rFonts w:hint="eastAsia"/>
        </w:rPr>
        <w:t xml:space="preserve"> function by API for </w:t>
      </w:r>
      <w:r w:rsidRPr="00065CD7">
        <w:t>various</w:t>
      </w:r>
      <w:r w:rsidRPr="00065CD7">
        <w:rPr>
          <w:rFonts w:hint="eastAsia"/>
        </w:rPr>
        <w:t xml:space="preserve"> drivers in kernel.</w:t>
      </w:r>
    </w:p>
    <w:p w:rsidR="00C93444" w:rsidRDefault="00C93444" w:rsidP="00753043">
      <w:pPr>
        <w:ind w:left="420"/>
      </w:pPr>
    </w:p>
    <w:p w:rsidR="00F31AC6" w:rsidRPr="00EB1779" w:rsidRDefault="00F31AC6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834DB0" w:rsidRPr="00065CD7" w:rsidRDefault="00065CD7" w:rsidP="00834DB0">
      <w:pPr>
        <w:ind w:left="425"/>
      </w:pPr>
      <w:r w:rsidRPr="00065CD7">
        <w:rPr>
          <w:rFonts w:hint="eastAsia"/>
        </w:rPr>
        <w:t xml:space="preserve"> All source code is newly written.</w:t>
      </w:r>
    </w:p>
    <w:p w:rsidR="0030080F" w:rsidRDefault="0030080F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31AC6" w:rsidRPr="00834DB0" w:rsidRDefault="00F31AC6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34DB0" w:rsidRDefault="00E31C5D" w:rsidP="00834DB0">
      <w:pPr>
        <w:pStyle w:val="1"/>
        <w:numPr>
          <w:ilvl w:val="0"/>
          <w:numId w:val="1"/>
        </w:numPr>
      </w:pPr>
      <w:r w:rsidRPr="00E31C5D">
        <w:t>API of new functions</w:t>
      </w:r>
    </w:p>
    <w:p w:rsidR="00065CD7" w:rsidRPr="00065CD7" w:rsidRDefault="00065CD7" w:rsidP="00065CD7">
      <w:pPr>
        <w:ind w:left="425"/>
      </w:pPr>
      <w:r w:rsidRPr="00065CD7">
        <w:rPr>
          <w:rFonts w:hint="eastAsia"/>
        </w:rPr>
        <w:t xml:space="preserve"> Define 6 APIs to control timer from driver.</w:t>
      </w:r>
    </w:p>
    <w:p w:rsidR="005A18EF" w:rsidRPr="0065164A" w:rsidRDefault="005A18EF" w:rsidP="005A18EF">
      <w:pPr>
        <w:ind w:left="425"/>
      </w:pPr>
    </w:p>
    <w:p w:rsidR="00834DB0" w:rsidRPr="00D27EE2" w:rsidRDefault="00EB1779" w:rsidP="00753043">
      <w:pPr>
        <w:pStyle w:val="2"/>
        <w:numPr>
          <w:ilvl w:val="1"/>
          <w:numId w:val="1"/>
        </w:numPr>
        <w:rPr>
          <w:u w:val="single"/>
        </w:rPr>
      </w:pPr>
      <w:r>
        <w:rPr>
          <w:rFonts w:hint="eastAsia"/>
          <w:u w:val="single"/>
        </w:rPr>
        <w:t>lpt</w:t>
      </w:r>
      <w:r w:rsidR="00753043" w:rsidRPr="00D27EE2">
        <w:rPr>
          <w:u w:val="single"/>
        </w:rPr>
        <w:t>_alloc_timer</w:t>
      </w:r>
      <w:r w:rsidR="00065CD7">
        <w:rPr>
          <w:rFonts w:hint="eastAsia"/>
          <w:u w:val="single"/>
        </w:rPr>
        <w:t xml:space="preserve"> function</w:t>
      </w:r>
    </w:p>
    <w:p w:rsidR="00753043" w:rsidRPr="002D4EAC" w:rsidRDefault="00065CD7" w:rsidP="00753043">
      <w:pPr>
        <w:ind w:left="577" w:firstLine="415"/>
      </w:pPr>
      <w:r>
        <w:rPr>
          <w:rFonts w:hint="eastAsia"/>
        </w:rPr>
        <w:t>Assign LP timer.</w:t>
      </w:r>
    </w:p>
    <w:p w:rsidR="00065CD7" w:rsidRPr="00065CD7" w:rsidRDefault="00065CD7" w:rsidP="00C60E96">
      <w:pPr>
        <w:ind w:left="993" w:hanging="1"/>
      </w:pPr>
      <w:r w:rsidRPr="00065CD7">
        <w:rPr>
          <w:rFonts w:hint="eastAsia"/>
        </w:rPr>
        <w:t xml:space="preserve"> Drivers employing this timer use this function to obtain and control TimerHandle.</w:t>
      </w:r>
    </w:p>
    <w:p w:rsidR="00753043" w:rsidRPr="00065CD7" w:rsidRDefault="00753043" w:rsidP="00753043">
      <w:pPr>
        <w:ind w:left="577" w:firstLine="415"/>
      </w:pPr>
    </w:p>
    <w:p w:rsidR="00753043" w:rsidRDefault="00CD4A28" w:rsidP="00753043">
      <w:pPr>
        <w:ind w:left="577" w:firstLine="415"/>
      </w:pPr>
      <w:r>
        <w:t>P</w:t>
      </w:r>
      <w:r>
        <w:rPr>
          <w:rFonts w:hint="eastAsia"/>
        </w:rPr>
        <w:t>rototype:</w:t>
      </w:r>
      <w:r w:rsidR="00753043">
        <w:rPr>
          <w:rFonts w:hint="eastAsia"/>
        </w:rPr>
        <w:t xml:space="preserve"> int </w:t>
      </w:r>
      <w:r w:rsidR="007020FC">
        <w:rPr>
          <w:rFonts w:hint="eastAsia"/>
        </w:rPr>
        <w:t>lpt</w:t>
      </w:r>
      <w:r w:rsidR="00753043">
        <w:rPr>
          <w:rFonts w:hint="eastAsia"/>
        </w:rPr>
        <w:t>_alloc_timer(</w:t>
      </w:r>
      <w:r w:rsidR="00EB1779">
        <w:rPr>
          <w:rFonts w:hint="eastAsia"/>
        </w:rPr>
        <w:t>void</w:t>
      </w:r>
      <w:r w:rsidR="00753043">
        <w:rPr>
          <w:rFonts w:hint="eastAsia"/>
        </w:rPr>
        <w:t>)</w:t>
      </w:r>
    </w:p>
    <w:p w:rsidR="00CD4A28" w:rsidRDefault="00CD4A28" w:rsidP="006477FA">
      <w:pPr>
        <w:ind w:left="152" w:firstLine="840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065CD7" w:rsidRPr="00065CD7">
        <w:rPr>
          <w:rFonts w:hint="eastAsia"/>
        </w:rPr>
        <w:t>Negative value: Error</w:t>
      </w:r>
    </w:p>
    <w:p w:rsidR="00CD4A28" w:rsidRDefault="00CD4A28" w:rsidP="00CD4A28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</w:r>
      <w:r w:rsidR="00065CD7" w:rsidRPr="00065CD7">
        <w:rPr>
          <w:rFonts w:hint="eastAsia"/>
        </w:rPr>
        <w:t>Positive value</w:t>
      </w:r>
      <w:r>
        <w:rPr>
          <w:rFonts w:hint="eastAsia"/>
        </w:rPr>
        <w:t>:</w:t>
      </w:r>
      <w:r w:rsidR="00065CD7">
        <w:rPr>
          <w:rFonts w:hint="eastAsia"/>
        </w:rPr>
        <w:t xml:space="preserve"> </w:t>
      </w:r>
      <w:r w:rsidR="00AB719C">
        <w:rPr>
          <w:rFonts w:hint="eastAsia"/>
        </w:rPr>
        <w:t>TimerHandle</w:t>
      </w:r>
    </w:p>
    <w:p w:rsidR="002D4EAC" w:rsidRPr="00B07263" w:rsidRDefault="002D4EAC" w:rsidP="002D4EAC">
      <w:pPr>
        <w:ind w:left="152" w:firstLine="840"/>
      </w:pPr>
    </w:p>
    <w:p w:rsidR="0065164A" w:rsidRPr="00D27EE2" w:rsidRDefault="0090328D" w:rsidP="0065164A">
      <w:pPr>
        <w:pStyle w:val="2"/>
        <w:numPr>
          <w:ilvl w:val="1"/>
          <w:numId w:val="1"/>
        </w:numPr>
        <w:rPr>
          <w:u w:val="single"/>
        </w:rPr>
      </w:pPr>
      <w:r>
        <w:rPr>
          <w:rFonts w:hint="eastAsia"/>
          <w:u w:val="single"/>
        </w:rPr>
        <w:t>lpt</w:t>
      </w:r>
      <w:r w:rsidR="0065164A" w:rsidRPr="00D27EE2">
        <w:rPr>
          <w:u w:val="single"/>
        </w:rPr>
        <w:t>_param_set</w:t>
      </w:r>
      <w:r w:rsidR="00065CD7">
        <w:rPr>
          <w:rFonts w:hint="eastAsia"/>
          <w:u w:val="single"/>
        </w:rPr>
        <w:t xml:space="preserve"> function</w:t>
      </w:r>
    </w:p>
    <w:p w:rsidR="00337B84" w:rsidRPr="00337B84" w:rsidRDefault="00337B84" w:rsidP="00337B84">
      <w:pPr>
        <w:ind w:left="152" w:firstLine="840"/>
      </w:pPr>
      <w:r w:rsidRPr="00337B84">
        <w:rPr>
          <w:rFonts w:hint="eastAsia"/>
        </w:rPr>
        <w:t>Set timer by parameter, and register callback function for timer interrupt.</w:t>
      </w:r>
    </w:p>
    <w:p w:rsidR="0065164A" w:rsidRDefault="0065164A" w:rsidP="0065164A">
      <w:pPr>
        <w:ind w:left="152" w:firstLine="840"/>
      </w:pPr>
    </w:p>
    <w:p w:rsidR="00F549C4" w:rsidRPr="00786948" w:rsidRDefault="0065164A" w:rsidP="00F549C4">
      <w:pPr>
        <w:ind w:left="992"/>
      </w:pPr>
      <w:r w:rsidRPr="00786948">
        <w:t>P</w:t>
      </w:r>
      <w:r w:rsidRPr="00786948">
        <w:rPr>
          <w:rFonts w:hint="eastAsia"/>
        </w:rPr>
        <w:t xml:space="preserve">rototype: int </w:t>
      </w:r>
      <w:r w:rsidR="0090328D">
        <w:rPr>
          <w:rFonts w:hint="eastAsia"/>
        </w:rPr>
        <w:t>lpt</w:t>
      </w:r>
      <w:r w:rsidRPr="00786948">
        <w:rPr>
          <w:rFonts w:hint="eastAsia"/>
        </w:rPr>
        <w:t>_param_set</w:t>
      </w:r>
      <w:r w:rsidR="00D558E0">
        <w:rPr>
          <w:rFonts w:hint="eastAsia"/>
        </w:rPr>
        <w:t xml:space="preserve"> </w:t>
      </w:r>
      <w:r w:rsidRPr="00786948">
        <w:rPr>
          <w:rFonts w:hint="eastAsia"/>
        </w:rPr>
        <w:t xml:space="preserve">(int timer_handle, </w:t>
      </w:r>
      <w:r w:rsidR="0090328D">
        <w:rPr>
          <w:rFonts w:hint="eastAsia"/>
        </w:rPr>
        <w:t xml:space="preserve">struct </w:t>
      </w:r>
      <w:r w:rsidR="0090328D" w:rsidRPr="00F549C4">
        <w:t>mvf_</w:t>
      </w:r>
      <w:r w:rsidR="0090328D">
        <w:rPr>
          <w:rFonts w:hint="eastAsia"/>
        </w:rPr>
        <w:t>lpt</w:t>
      </w:r>
      <w:r w:rsidR="0090328D" w:rsidRPr="00F549C4">
        <w:t>_request</w:t>
      </w:r>
      <w:r w:rsidR="0090328D">
        <w:rPr>
          <w:rFonts w:hint="eastAsia"/>
        </w:rPr>
        <w:t xml:space="preserve"> req,</w:t>
      </w:r>
      <w:r w:rsidR="00F549C4" w:rsidRPr="00786948">
        <w:rPr>
          <w:rFonts w:hint="eastAsia"/>
        </w:rPr>
        <w:t xml:space="preserve">, </w:t>
      </w:r>
    </w:p>
    <w:p w:rsidR="0065164A" w:rsidRDefault="00F549C4" w:rsidP="00F549C4">
      <w:pPr>
        <w:ind w:left="5040"/>
      </w:pPr>
      <w:r w:rsidRPr="00F549C4">
        <w:t>void (*</w:t>
      </w:r>
      <w:r>
        <w:rPr>
          <w:rFonts w:hint="eastAsia"/>
        </w:rPr>
        <w:t>event</w:t>
      </w:r>
      <w:r w:rsidRPr="00F549C4">
        <w:t>_handler)</w:t>
      </w:r>
      <w:r>
        <w:rPr>
          <w:rFonts w:hint="eastAsia"/>
        </w:rPr>
        <w:t>(void)</w:t>
      </w:r>
      <w:r w:rsidR="0065164A">
        <w:rPr>
          <w:rFonts w:hint="eastAsia"/>
        </w:rPr>
        <w:t>)</w:t>
      </w:r>
    </w:p>
    <w:p w:rsidR="0065164A" w:rsidRDefault="0065164A" w:rsidP="0065164A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</w:r>
      <w:r w:rsidR="00F549C4">
        <w:rPr>
          <w:rFonts w:hint="eastAsia"/>
        </w:rPr>
        <w:t>timer_handle</w:t>
      </w:r>
      <w:r>
        <w:rPr>
          <w:rFonts w:hint="eastAsia"/>
        </w:rPr>
        <w:t>:</w:t>
      </w:r>
      <w:r w:rsidR="00F549C4" w:rsidRPr="00F549C4">
        <w:t xml:space="preserve"> </w:t>
      </w:r>
      <w:r w:rsidR="00337B84" w:rsidRPr="00337B84">
        <w:rPr>
          <w:rFonts w:hint="eastAsia"/>
        </w:rPr>
        <w:t xml:space="preserve">Handle obtained by </w:t>
      </w:r>
      <w:r w:rsidR="0090328D">
        <w:rPr>
          <w:rFonts w:hint="eastAsia"/>
        </w:rPr>
        <w:t>lpt</w:t>
      </w:r>
      <w:r w:rsidR="00964567">
        <w:t>_</w:t>
      </w:r>
      <w:r w:rsidR="00F549C4" w:rsidRPr="00753043">
        <w:t>alloc_timer</w:t>
      </w:r>
    </w:p>
    <w:p w:rsidR="009E73DA" w:rsidRPr="00D27EE2" w:rsidRDefault="0090328D" w:rsidP="009E73DA">
      <w:pPr>
        <w:ind w:left="2520"/>
        <w:rPr>
          <w:u w:val="single"/>
        </w:rPr>
      </w:pPr>
      <w:r>
        <w:t>R</w:t>
      </w:r>
      <w:r>
        <w:rPr>
          <w:rFonts w:hint="eastAsia"/>
        </w:rPr>
        <w:t xml:space="preserve">eq: </w:t>
      </w:r>
      <w:r w:rsidR="00337B84" w:rsidRPr="00337B84">
        <w:rPr>
          <w:rFonts w:hint="eastAsia"/>
        </w:rPr>
        <w:t>Timer parameters (described below)</w:t>
      </w:r>
    </w:p>
    <w:p w:rsidR="00F549C4" w:rsidRDefault="00F549C4" w:rsidP="006477FA">
      <w:pPr>
        <w:ind w:left="2520"/>
      </w:pPr>
      <w:r>
        <w:rPr>
          <w:rFonts w:hint="eastAsia"/>
        </w:rPr>
        <w:t>event</w:t>
      </w:r>
      <w:r w:rsidRPr="00F549C4">
        <w:t>_handler</w:t>
      </w:r>
      <w:r>
        <w:rPr>
          <w:rFonts w:hint="eastAsia"/>
        </w:rPr>
        <w:t>:</w:t>
      </w:r>
      <w:r w:rsidR="00337B84">
        <w:rPr>
          <w:rFonts w:hint="eastAsia"/>
        </w:rPr>
        <w:t xml:space="preserve"> </w:t>
      </w:r>
      <w:r w:rsidR="00337B84" w:rsidRPr="00337B84">
        <w:rPr>
          <w:rFonts w:hint="eastAsia"/>
        </w:rPr>
        <w:t>Event handler (NULL can be specified)</w:t>
      </w:r>
    </w:p>
    <w:p w:rsidR="00D46937" w:rsidRDefault="00D46937" w:rsidP="00D46937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337B84" w:rsidRPr="00337B84">
        <w:rPr>
          <w:rFonts w:hint="eastAsia"/>
        </w:rPr>
        <w:t>Negative value: Error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337B84">
        <w:rPr>
          <w:rFonts w:hint="eastAsia"/>
        </w:rPr>
        <w:t xml:space="preserve"> </w:t>
      </w:r>
      <w:r w:rsidR="00337B84" w:rsidRPr="00337B84">
        <w:rPr>
          <w:rFonts w:hint="eastAsia"/>
        </w:rPr>
        <w:t>Set successfully</w:t>
      </w:r>
    </w:p>
    <w:p w:rsidR="006477FA" w:rsidRDefault="006477FA" w:rsidP="00DD3593">
      <w:pPr>
        <w:ind w:left="304" w:firstLine="688"/>
      </w:pPr>
    </w:p>
    <w:p w:rsidR="000D118E" w:rsidRDefault="000D118E" w:rsidP="00DD3593">
      <w:pPr>
        <w:ind w:left="304" w:firstLine="688"/>
      </w:pPr>
    </w:p>
    <w:p w:rsidR="000D118E" w:rsidRDefault="000D118E" w:rsidP="000D11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struct </w:t>
      </w:r>
      <w:r w:rsidRPr="00F549C4">
        <w:t>mvf_</w:t>
      </w:r>
      <w:r>
        <w:rPr>
          <w:rFonts w:hint="eastAsia"/>
        </w:rPr>
        <w:t>lpt</w:t>
      </w:r>
      <w:r w:rsidRPr="00F549C4">
        <w:t>_request</w:t>
      </w:r>
    </w:p>
    <w:p w:rsidR="00337B84" w:rsidRPr="00337B84" w:rsidRDefault="00337B84" w:rsidP="00337B84">
      <w:pPr>
        <w:ind w:left="152" w:firstLine="688"/>
      </w:pPr>
      <w:r w:rsidRPr="00337B84">
        <w:rPr>
          <w:rFonts w:hint="eastAsia"/>
        </w:rPr>
        <w:t>Members of the structure are explained as below.</w:t>
      </w:r>
    </w:p>
    <w:p w:rsidR="000D118E" w:rsidRDefault="000D118E" w:rsidP="000D118E">
      <w:pPr>
        <w:ind w:left="152" w:firstLine="688"/>
      </w:pPr>
      <w:r>
        <w:t>struct mvf_ftm_request{</w:t>
      </w:r>
    </w:p>
    <w:p w:rsidR="005C785D" w:rsidRDefault="005C785D" w:rsidP="005C785D">
      <w:pPr>
        <w:ind w:left="152" w:firstLine="688"/>
      </w:pPr>
      <w:r>
        <w:tab/>
        <w:t xml:space="preserve">unsigned </w:t>
      </w:r>
      <w:r>
        <w:rPr>
          <w:rFonts w:hint="eastAsia"/>
        </w:rPr>
        <w:t>long</w:t>
      </w:r>
      <w:r>
        <w:rPr>
          <w:rFonts w:hint="eastAsia"/>
        </w:rPr>
        <w:tab/>
        <w:t>compare_value</w:t>
      </w:r>
      <w:r>
        <w:t>;</w:t>
      </w:r>
    </w:p>
    <w:p w:rsidR="000D118E" w:rsidRDefault="000D118E" w:rsidP="000D118E">
      <w:pPr>
        <w:ind w:left="152" w:firstLine="688"/>
      </w:pPr>
      <w:r>
        <w:tab/>
        <w:t xml:space="preserve">unsigned </w:t>
      </w:r>
      <w:r>
        <w:rPr>
          <w:rFonts w:hint="eastAsia"/>
        </w:rPr>
        <w:t>short</w:t>
      </w:r>
      <w:r>
        <w:tab/>
      </w:r>
      <w:r>
        <w:rPr>
          <w:rFonts w:hint="eastAsia"/>
        </w:rPr>
        <w:t>timer_mode</w:t>
      </w:r>
      <w:r>
        <w:t>;</w:t>
      </w:r>
    </w:p>
    <w:p w:rsidR="007866A3" w:rsidRDefault="007866A3" w:rsidP="000D118E">
      <w:pPr>
        <w:ind w:left="152" w:firstLine="688"/>
      </w:pPr>
    </w:p>
    <w:p w:rsidR="000D118E" w:rsidRDefault="000D118E" w:rsidP="000D118E">
      <w:pPr>
        <w:ind w:left="152" w:firstLine="688"/>
      </w:pPr>
      <w:r>
        <w:tab/>
        <w:t xml:space="preserve">unsigned </w:t>
      </w:r>
      <w:r>
        <w:rPr>
          <w:rFonts w:hint="eastAsia"/>
        </w:rPr>
        <w:t>short</w:t>
      </w:r>
      <w:r>
        <w:tab/>
      </w:r>
      <w:r>
        <w:rPr>
          <w:rFonts w:hint="eastAsia"/>
        </w:rPr>
        <w:t>p</w:t>
      </w:r>
      <w:r w:rsidR="00B35F0E">
        <w:rPr>
          <w:rFonts w:hint="eastAsia"/>
        </w:rPr>
        <w:t>u</w:t>
      </w:r>
      <w:r>
        <w:rPr>
          <w:rFonts w:hint="eastAsia"/>
        </w:rPr>
        <w:t>ls</w:t>
      </w:r>
      <w:r w:rsidR="00B35F0E">
        <w:rPr>
          <w:rFonts w:hint="eastAsia"/>
        </w:rPr>
        <w:t>e</w:t>
      </w:r>
      <w:r>
        <w:rPr>
          <w:rFonts w:hint="eastAsia"/>
        </w:rPr>
        <w:t>_pin_polarity</w:t>
      </w:r>
      <w:r>
        <w:t>;</w:t>
      </w:r>
    </w:p>
    <w:p w:rsidR="000D118E" w:rsidRDefault="000D118E" w:rsidP="000D118E">
      <w:pPr>
        <w:ind w:left="152" w:firstLine="688"/>
      </w:pPr>
      <w:r>
        <w:tab/>
        <w:t xml:space="preserve">unsigned </w:t>
      </w:r>
      <w:r>
        <w:rPr>
          <w:rFonts w:hint="eastAsia"/>
        </w:rPr>
        <w:t>short</w:t>
      </w:r>
      <w:r>
        <w:tab/>
      </w:r>
      <w:r>
        <w:rPr>
          <w:rFonts w:hint="eastAsia"/>
        </w:rPr>
        <w:t>p</w:t>
      </w:r>
      <w:r w:rsidR="00B35F0E">
        <w:rPr>
          <w:rFonts w:hint="eastAsia"/>
        </w:rPr>
        <w:t>u</w:t>
      </w:r>
      <w:r>
        <w:rPr>
          <w:rFonts w:hint="eastAsia"/>
        </w:rPr>
        <w:t>ls</w:t>
      </w:r>
      <w:r w:rsidR="00B35F0E">
        <w:rPr>
          <w:rFonts w:hint="eastAsia"/>
        </w:rPr>
        <w:t>e</w:t>
      </w:r>
      <w:r>
        <w:rPr>
          <w:rFonts w:hint="eastAsia"/>
        </w:rPr>
        <w:t>_pin_select</w:t>
      </w:r>
      <w:r>
        <w:t>;</w:t>
      </w:r>
    </w:p>
    <w:p w:rsidR="007866A3" w:rsidRDefault="007866A3" w:rsidP="00B35F0E">
      <w:pPr>
        <w:ind w:left="152" w:firstLine="688"/>
      </w:pPr>
    </w:p>
    <w:p w:rsidR="00B35F0E" w:rsidRDefault="00B35F0E" w:rsidP="00B35F0E">
      <w:pPr>
        <w:ind w:left="152" w:firstLine="688"/>
      </w:pPr>
      <w:r>
        <w:tab/>
        <w:t xml:space="preserve">unsigned </w:t>
      </w:r>
      <w:r>
        <w:rPr>
          <w:rFonts w:hint="eastAsia"/>
        </w:rPr>
        <w:t>short</w:t>
      </w:r>
      <w:r>
        <w:tab/>
      </w:r>
      <w:r>
        <w:rPr>
          <w:rFonts w:hint="eastAsia"/>
        </w:rPr>
        <w:t>prs_clock_sel</w:t>
      </w:r>
      <w:r>
        <w:t>;</w:t>
      </w:r>
    </w:p>
    <w:p w:rsidR="00B35F0E" w:rsidRDefault="00B35F0E" w:rsidP="00B35F0E">
      <w:pPr>
        <w:ind w:left="152" w:firstLine="688"/>
      </w:pPr>
      <w:r>
        <w:tab/>
        <w:t xml:space="preserve">unsigned </w:t>
      </w:r>
      <w:r>
        <w:rPr>
          <w:rFonts w:hint="eastAsia"/>
        </w:rPr>
        <w:t>short</w:t>
      </w:r>
      <w:r>
        <w:tab/>
      </w:r>
      <w:r>
        <w:rPr>
          <w:rFonts w:hint="eastAsia"/>
        </w:rPr>
        <w:t>prs_bypass</w:t>
      </w:r>
      <w:r>
        <w:t>;</w:t>
      </w:r>
    </w:p>
    <w:p w:rsidR="00B35F0E" w:rsidRDefault="00B35F0E" w:rsidP="00B35F0E">
      <w:pPr>
        <w:ind w:left="152" w:firstLine="688"/>
      </w:pPr>
      <w:r>
        <w:tab/>
        <w:t xml:space="preserve">unsigned </w:t>
      </w:r>
      <w:r>
        <w:rPr>
          <w:rFonts w:hint="eastAsia"/>
        </w:rPr>
        <w:t>short</w:t>
      </w:r>
      <w:r>
        <w:tab/>
      </w:r>
      <w:r>
        <w:rPr>
          <w:rFonts w:hint="eastAsia"/>
        </w:rPr>
        <w:t>prs_value</w:t>
      </w:r>
      <w:r>
        <w:t>;</w:t>
      </w:r>
    </w:p>
    <w:p w:rsidR="000D118E" w:rsidRDefault="000D118E" w:rsidP="000D118E">
      <w:pPr>
        <w:ind w:left="152" w:firstLine="688"/>
      </w:pPr>
      <w:r>
        <w:t>};</w:t>
      </w:r>
    </w:p>
    <w:p w:rsidR="005C785D" w:rsidRDefault="005C785D" w:rsidP="005C785D">
      <w:pPr>
        <w:ind w:left="152" w:firstLine="688"/>
      </w:pPr>
      <w:r>
        <w:rPr>
          <w:rFonts w:hint="eastAsia"/>
        </w:rPr>
        <w:t>・</w:t>
      </w:r>
      <w:r>
        <w:rPr>
          <w:rFonts w:hint="eastAsia"/>
        </w:rPr>
        <w:t>compare_value</w:t>
      </w:r>
      <w:r w:rsidR="00337B84">
        <w:rPr>
          <w:rFonts w:hint="eastAsia"/>
        </w:rPr>
        <w:t>: Member to define maximum counter value of timer</w:t>
      </w:r>
    </w:p>
    <w:p w:rsidR="005C785D" w:rsidRDefault="002A29C8" w:rsidP="005C785D">
      <w:pPr>
        <w:ind w:left="361" w:firstLine="688"/>
      </w:pPr>
      <w:r>
        <w:rPr>
          <w:rFonts w:hint="eastAsia"/>
        </w:rPr>
        <w:t>Valid up to 16 bit.</w:t>
      </w:r>
    </w:p>
    <w:p w:rsidR="005C785D" w:rsidRPr="005C785D" w:rsidRDefault="005C785D" w:rsidP="000D118E">
      <w:pPr>
        <w:ind w:left="152" w:firstLine="688"/>
      </w:pPr>
    </w:p>
    <w:p w:rsidR="000D118E" w:rsidRDefault="000D118E" w:rsidP="000D118E">
      <w:pPr>
        <w:ind w:left="152" w:firstLine="688"/>
      </w:pPr>
      <w:r>
        <w:rPr>
          <w:rFonts w:hint="eastAsia"/>
        </w:rPr>
        <w:t>・</w:t>
      </w:r>
      <w:r w:rsidR="00B35F0E">
        <w:rPr>
          <w:rFonts w:hint="eastAsia"/>
        </w:rPr>
        <w:t>timer_mode</w:t>
      </w:r>
      <w:r w:rsidR="002A29C8">
        <w:rPr>
          <w:rFonts w:hint="eastAsia"/>
        </w:rPr>
        <w:t>: Member to define timer mode</w:t>
      </w:r>
    </w:p>
    <w:p w:rsidR="000D118E" w:rsidRDefault="002A29C8" w:rsidP="000D118E">
      <w:pPr>
        <w:ind w:left="361" w:firstLine="688"/>
      </w:pPr>
      <w:r w:rsidRPr="002A29C8">
        <w:rPr>
          <w:rFonts w:hint="eastAsia"/>
        </w:rPr>
        <w:t xml:space="preserve">Select from the following </w:t>
      </w:r>
      <w:r>
        <w:rPr>
          <w:rFonts w:hint="eastAsia"/>
        </w:rPr>
        <w:t>2</w:t>
      </w:r>
      <w:r w:rsidRPr="002A29C8">
        <w:rPr>
          <w:rFonts w:hint="eastAsia"/>
        </w:rPr>
        <w:t xml:space="preserve"> parameters</w:t>
      </w:r>
      <w:r>
        <w:rPr>
          <w:rFonts w:hint="eastAsia"/>
        </w:rPr>
        <w:t>.</w:t>
      </w:r>
    </w:p>
    <w:p w:rsidR="00B35F0E" w:rsidRDefault="00B35F0E" w:rsidP="00B35F0E">
      <w:pPr>
        <w:ind w:left="152" w:firstLineChars="427" w:firstLine="897"/>
      </w:pPr>
      <w:r>
        <w:rPr>
          <w:rFonts w:hint="eastAsia"/>
        </w:rPr>
        <w:t>LPT</w:t>
      </w:r>
      <w:r>
        <w:t>_PARAM_</w:t>
      </w:r>
      <w:r w:rsidR="007866A3">
        <w:rPr>
          <w:rFonts w:hint="eastAsia"/>
        </w:rPr>
        <w:t>TM_</w:t>
      </w:r>
      <w:r>
        <w:rPr>
          <w:rFonts w:hint="eastAsia"/>
        </w:rPr>
        <w:t>TIMECOUNTER</w:t>
      </w:r>
      <w:r w:rsidR="00E97717">
        <w:rPr>
          <w:rFonts w:hint="eastAsia"/>
        </w:rPr>
        <w:tab/>
        <w:t>(</w:t>
      </w:r>
      <w:r w:rsidR="002A29C8">
        <w:rPr>
          <w:rFonts w:hint="eastAsia"/>
        </w:rPr>
        <w:t>Timer counter mode</w:t>
      </w:r>
      <w:r w:rsidR="00E97717">
        <w:rPr>
          <w:rFonts w:hint="eastAsia"/>
        </w:rPr>
        <w:t>)</w:t>
      </w:r>
    </w:p>
    <w:p w:rsidR="00B35F0E" w:rsidRDefault="00B35F0E" w:rsidP="00B35F0E">
      <w:pPr>
        <w:ind w:left="152" w:firstLineChars="427" w:firstLine="897"/>
      </w:pPr>
      <w:r>
        <w:rPr>
          <w:rFonts w:hint="eastAsia"/>
        </w:rPr>
        <w:t>LPT</w:t>
      </w:r>
      <w:r>
        <w:t>_PARAM_</w:t>
      </w:r>
      <w:r w:rsidR="007866A3">
        <w:rPr>
          <w:rFonts w:hint="eastAsia"/>
        </w:rPr>
        <w:t>TM_</w:t>
      </w:r>
      <w:r>
        <w:rPr>
          <w:rFonts w:hint="eastAsia"/>
        </w:rPr>
        <w:t>PULSECOUNTER</w:t>
      </w:r>
      <w:r w:rsidR="00E97717">
        <w:rPr>
          <w:rFonts w:hint="eastAsia"/>
        </w:rPr>
        <w:tab/>
        <w:t>(</w:t>
      </w:r>
      <w:r w:rsidR="002A29C8">
        <w:rPr>
          <w:rFonts w:hint="eastAsia"/>
        </w:rPr>
        <w:t>Pulse counter mode</w:t>
      </w:r>
      <w:r w:rsidR="00E97717">
        <w:rPr>
          <w:rFonts w:hint="eastAsia"/>
        </w:rPr>
        <w:t>)</w:t>
      </w:r>
    </w:p>
    <w:p w:rsidR="000D118E" w:rsidRPr="00843D76" w:rsidRDefault="000D118E" w:rsidP="000D118E">
      <w:pPr>
        <w:ind w:left="361" w:firstLine="688"/>
      </w:pPr>
    </w:p>
    <w:p w:rsidR="007866A3" w:rsidRDefault="00B35F0E" w:rsidP="007866A3">
      <w:pPr>
        <w:ind w:left="152" w:firstLine="688"/>
      </w:pPr>
      <w:r>
        <w:rPr>
          <w:rFonts w:hint="eastAsia"/>
        </w:rPr>
        <w:t>・</w:t>
      </w:r>
      <w:r>
        <w:rPr>
          <w:rFonts w:hint="eastAsia"/>
        </w:rPr>
        <w:t>pulse_pin_polarity</w:t>
      </w:r>
      <w:r w:rsidR="002A29C8">
        <w:rPr>
          <w:rFonts w:hint="eastAsia"/>
        </w:rPr>
        <w:t xml:space="preserve">: Member to define </w:t>
      </w:r>
      <w:r w:rsidR="002A29C8" w:rsidRPr="002A29C8">
        <w:t>pin polarity</w:t>
      </w:r>
      <w:r w:rsidR="002A29C8">
        <w:rPr>
          <w:rFonts w:hint="eastAsia"/>
        </w:rPr>
        <w:t xml:space="preserve"> for pulse counter mode</w:t>
      </w:r>
    </w:p>
    <w:p w:rsidR="00B35F0E" w:rsidRDefault="00D558E0" w:rsidP="00B35F0E">
      <w:pPr>
        <w:ind w:left="361" w:firstLine="688"/>
      </w:pPr>
      <w:r>
        <w:rPr>
          <w:rFonts w:hint="eastAsia"/>
        </w:rPr>
        <w:t>Use</w:t>
      </w:r>
      <w:r w:rsidR="002A29C8">
        <w:rPr>
          <w:rFonts w:hint="eastAsia"/>
        </w:rPr>
        <w:t xml:space="preserve"> when </w:t>
      </w:r>
      <w:r>
        <w:rPr>
          <w:rFonts w:hint="eastAsia"/>
        </w:rPr>
        <w:t xml:space="preserve">timer_mode is </w:t>
      </w:r>
      <w:r w:rsidR="002A29C8">
        <w:rPr>
          <w:rFonts w:hint="eastAsia"/>
        </w:rPr>
        <w:t>LPT</w:t>
      </w:r>
      <w:r w:rsidR="002A29C8">
        <w:t>_</w:t>
      </w:r>
      <w:r w:rsidR="002A29C8">
        <w:rPr>
          <w:rFonts w:hint="eastAsia"/>
        </w:rPr>
        <w:t>TM_</w:t>
      </w:r>
      <w:r w:rsidR="002A29C8">
        <w:t>PARAM_</w:t>
      </w:r>
      <w:r w:rsidR="002A29C8">
        <w:rPr>
          <w:rFonts w:hint="eastAsia"/>
        </w:rPr>
        <w:t>PULSECOUNTER.</w:t>
      </w:r>
    </w:p>
    <w:p w:rsidR="002A29C8" w:rsidRDefault="002A29C8" w:rsidP="002A29C8">
      <w:pPr>
        <w:ind w:left="361" w:firstLine="688"/>
      </w:pPr>
      <w:r w:rsidRPr="002A29C8">
        <w:rPr>
          <w:rFonts w:hint="eastAsia"/>
        </w:rPr>
        <w:t xml:space="preserve">Select from the following </w:t>
      </w:r>
      <w:r>
        <w:rPr>
          <w:rFonts w:hint="eastAsia"/>
        </w:rPr>
        <w:t>2</w:t>
      </w:r>
      <w:r w:rsidRPr="002A29C8">
        <w:rPr>
          <w:rFonts w:hint="eastAsia"/>
        </w:rPr>
        <w:t xml:space="preserve"> parameters</w:t>
      </w:r>
      <w:r>
        <w:rPr>
          <w:rFonts w:hint="eastAsia"/>
        </w:rPr>
        <w:t>.</w:t>
      </w:r>
    </w:p>
    <w:p w:rsidR="00B35F0E" w:rsidRDefault="00B35F0E" w:rsidP="00B35F0E">
      <w:pPr>
        <w:ind w:left="152" w:firstLineChars="427" w:firstLine="897"/>
      </w:pPr>
      <w:r>
        <w:rPr>
          <w:rFonts w:hint="eastAsia"/>
        </w:rPr>
        <w:t>LPT</w:t>
      </w:r>
      <w:r>
        <w:t>_PARAM_</w:t>
      </w:r>
      <w:r w:rsidR="007866A3">
        <w:rPr>
          <w:rFonts w:hint="eastAsia"/>
        </w:rPr>
        <w:t>PPP_</w:t>
      </w:r>
      <w:r>
        <w:rPr>
          <w:rFonts w:hint="eastAsia"/>
        </w:rPr>
        <w:t>ACTIVEHIGH</w:t>
      </w:r>
    </w:p>
    <w:p w:rsidR="00B35F0E" w:rsidRDefault="00B35F0E" w:rsidP="00B35F0E">
      <w:pPr>
        <w:ind w:left="152" w:firstLineChars="427" w:firstLine="897"/>
      </w:pPr>
      <w:r>
        <w:rPr>
          <w:rFonts w:hint="eastAsia"/>
        </w:rPr>
        <w:t>LPT</w:t>
      </w:r>
      <w:r>
        <w:t>_PARAM_</w:t>
      </w:r>
      <w:r w:rsidR="007866A3">
        <w:rPr>
          <w:rFonts w:hint="eastAsia"/>
        </w:rPr>
        <w:t>PPP_</w:t>
      </w:r>
      <w:r>
        <w:rPr>
          <w:rFonts w:hint="eastAsia"/>
        </w:rPr>
        <w:t>ACTIVELOW</w:t>
      </w:r>
    </w:p>
    <w:p w:rsidR="00B35F0E" w:rsidRPr="007866A3" w:rsidRDefault="00B35F0E" w:rsidP="00B35F0E">
      <w:pPr>
        <w:ind w:left="361" w:firstLine="688"/>
      </w:pPr>
    </w:p>
    <w:p w:rsidR="00B35F0E" w:rsidRDefault="00B35F0E" w:rsidP="00B35F0E">
      <w:pPr>
        <w:ind w:left="152" w:firstLine="688"/>
      </w:pPr>
      <w:r>
        <w:rPr>
          <w:rFonts w:hint="eastAsia"/>
        </w:rPr>
        <w:t>・</w:t>
      </w:r>
      <w:r>
        <w:rPr>
          <w:rFonts w:hint="eastAsia"/>
        </w:rPr>
        <w:t>pulse_pin_select</w:t>
      </w:r>
      <w:r w:rsidR="002A29C8">
        <w:rPr>
          <w:rFonts w:hint="eastAsia"/>
        </w:rPr>
        <w:t>: Member to define pin source setting in timer source.</w:t>
      </w:r>
    </w:p>
    <w:p w:rsidR="00B35F0E" w:rsidRDefault="00D558E0" w:rsidP="00B35F0E">
      <w:pPr>
        <w:ind w:left="361" w:firstLine="688"/>
      </w:pPr>
      <w:r>
        <w:rPr>
          <w:rFonts w:hint="eastAsia"/>
        </w:rPr>
        <w:t>Use wh</w:t>
      </w:r>
      <w:r w:rsidR="002A29C8">
        <w:rPr>
          <w:rFonts w:hint="eastAsia"/>
        </w:rPr>
        <w:t xml:space="preserve">en </w:t>
      </w:r>
      <w:r>
        <w:rPr>
          <w:rFonts w:hint="eastAsia"/>
        </w:rPr>
        <w:t xml:space="preserve">timer_mode is </w:t>
      </w:r>
      <w:r w:rsidR="002A29C8">
        <w:rPr>
          <w:rFonts w:hint="eastAsia"/>
        </w:rPr>
        <w:t>LPT</w:t>
      </w:r>
      <w:r w:rsidR="002A29C8">
        <w:t>_</w:t>
      </w:r>
      <w:r w:rsidR="002A29C8">
        <w:rPr>
          <w:rFonts w:hint="eastAsia"/>
        </w:rPr>
        <w:t>TM_</w:t>
      </w:r>
      <w:r w:rsidR="002A29C8">
        <w:t>PARAM_</w:t>
      </w:r>
      <w:r w:rsidR="002A29C8">
        <w:rPr>
          <w:rFonts w:hint="eastAsia"/>
        </w:rPr>
        <w:t>PULSECOUNTER.</w:t>
      </w:r>
    </w:p>
    <w:p w:rsidR="002A29C8" w:rsidRDefault="002A29C8" w:rsidP="002A29C8">
      <w:pPr>
        <w:ind w:left="361" w:firstLine="688"/>
      </w:pPr>
      <w:r w:rsidRPr="002A29C8">
        <w:rPr>
          <w:rFonts w:hint="eastAsia"/>
        </w:rPr>
        <w:t xml:space="preserve">Select from the following </w:t>
      </w:r>
      <w:r>
        <w:rPr>
          <w:rFonts w:hint="eastAsia"/>
        </w:rPr>
        <w:t>4</w:t>
      </w:r>
      <w:r w:rsidRPr="002A29C8">
        <w:rPr>
          <w:rFonts w:hint="eastAsia"/>
        </w:rPr>
        <w:t xml:space="preserve"> parameters</w:t>
      </w:r>
      <w:r>
        <w:rPr>
          <w:rFonts w:hint="eastAsia"/>
        </w:rPr>
        <w:t>.</w:t>
      </w:r>
    </w:p>
    <w:p w:rsidR="007866A3" w:rsidRDefault="007866A3" w:rsidP="007866A3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_PPS_INPUT0</w:t>
      </w:r>
    </w:p>
    <w:p w:rsidR="007866A3" w:rsidRDefault="007866A3" w:rsidP="007866A3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_PPS_INPUT1</w:t>
      </w:r>
    </w:p>
    <w:p w:rsidR="007866A3" w:rsidRDefault="007866A3" w:rsidP="007866A3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_PPS_INPUT2</w:t>
      </w:r>
    </w:p>
    <w:p w:rsidR="007866A3" w:rsidRDefault="007866A3" w:rsidP="007866A3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_PPS_INPUT3</w:t>
      </w:r>
    </w:p>
    <w:p w:rsidR="00B35F0E" w:rsidRPr="007866A3" w:rsidRDefault="00B35F0E" w:rsidP="000D118E">
      <w:pPr>
        <w:ind w:left="361" w:firstLine="688"/>
      </w:pPr>
    </w:p>
    <w:p w:rsidR="000D118E" w:rsidRDefault="000D118E" w:rsidP="000D118E">
      <w:pPr>
        <w:ind w:left="152" w:firstLine="688"/>
      </w:pPr>
      <w:r>
        <w:rPr>
          <w:rFonts w:hint="eastAsia"/>
        </w:rPr>
        <w:lastRenderedPageBreak/>
        <w:t>・</w:t>
      </w:r>
      <w:r w:rsidR="005C785D">
        <w:rPr>
          <w:rFonts w:hint="eastAsia"/>
        </w:rPr>
        <w:t>prs_clock_sel</w:t>
      </w:r>
      <w:r>
        <w:rPr>
          <w:rFonts w:hint="eastAsia"/>
        </w:rPr>
        <w:t>:</w:t>
      </w:r>
      <w:r w:rsidR="00E42C9A">
        <w:rPr>
          <w:rFonts w:hint="eastAsia"/>
        </w:rPr>
        <w:t xml:space="preserve"> Member to define </w:t>
      </w:r>
      <w:r w:rsidR="00057AE5">
        <w:rPr>
          <w:rFonts w:hint="eastAsia"/>
        </w:rPr>
        <w:t xml:space="preserve">clock of </w:t>
      </w:r>
      <w:r w:rsidR="00057AE5" w:rsidRPr="00057AE5">
        <w:t>prescaler</w:t>
      </w:r>
    </w:p>
    <w:p w:rsidR="005C785D" w:rsidRDefault="00057AE5" w:rsidP="005C785D">
      <w:pPr>
        <w:ind w:left="361" w:firstLine="688"/>
      </w:pPr>
      <w:r w:rsidRPr="00057AE5">
        <w:rPr>
          <w:rFonts w:hint="eastAsia"/>
        </w:rPr>
        <w:t>Select from the following 4 parameters</w:t>
      </w:r>
    </w:p>
    <w:p w:rsidR="005C785D" w:rsidRDefault="005C785D" w:rsidP="005C785D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_PCS_CLOCK0</w:t>
      </w:r>
    </w:p>
    <w:p w:rsidR="005C785D" w:rsidRDefault="005C785D" w:rsidP="005C785D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_PCS_CLOCK1</w:t>
      </w:r>
    </w:p>
    <w:p w:rsidR="005C785D" w:rsidRDefault="005C785D" w:rsidP="005C785D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_PCS_CLOCK2</w:t>
      </w:r>
    </w:p>
    <w:p w:rsidR="005C785D" w:rsidRDefault="005C785D" w:rsidP="005C785D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_PCS_CLOCK3</w:t>
      </w:r>
    </w:p>
    <w:p w:rsidR="005C785D" w:rsidRDefault="005C785D" w:rsidP="000D118E">
      <w:pPr>
        <w:ind w:left="152" w:firstLine="688"/>
      </w:pPr>
    </w:p>
    <w:p w:rsidR="005C785D" w:rsidRDefault="005C785D" w:rsidP="005C785D">
      <w:pPr>
        <w:ind w:left="152" w:firstLine="688"/>
      </w:pPr>
      <w:r>
        <w:rPr>
          <w:rFonts w:hint="eastAsia"/>
        </w:rPr>
        <w:t>・</w:t>
      </w:r>
      <w:r>
        <w:rPr>
          <w:rFonts w:hint="eastAsia"/>
        </w:rPr>
        <w:t>prs_bypass:</w:t>
      </w:r>
      <w:r w:rsidR="00057AE5">
        <w:rPr>
          <w:rFonts w:hint="eastAsia"/>
        </w:rPr>
        <w:t xml:space="preserve"> Member to define</w:t>
      </w:r>
      <w:r w:rsidR="00057AE5" w:rsidRPr="00057AE5">
        <w:rPr>
          <w:rFonts w:hint="eastAsia"/>
        </w:rPr>
        <w:t xml:space="preserve"> </w:t>
      </w:r>
      <w:r w:rsidR="00057AE5" w:rsidRPr="00C60E96">
        <w:rPr>
          <w:bCs/>
        </w:rPr>
        <w:t>Glitch Filter</w:t>
      </w:r>
    </w:p>
    <w:p w:rsidR="00057AE5" w:rsidRDefault="00057AE5" w:rsidP="00057AE5">
      <w:pPr>
        <w:ind w:left="361" w:firstLine="688"/>
      </w:pPr>
      <w:r w:rsidRPr="00057AE5">
        <w:rPr>
          <w:rFonts w:hint="eastAsia"/>
        </w:rPr>
        <w:t xml:space="preserve">Select from the following </w:t>
      </w:r>
      <w:r>
        <w:rPr>
          <w:rFonts w:hint="eastAsia"/>
        </w:rPr>
        <w:t>2</w:t>
      </w:r>
      <w:r w:rsidRPr="00057AE5">
        <w:rPr>
          <w:rFonts w:hint="eastAsia"/>
        </w:rPr>
        <w:t xml:space="preserve"> parameters</w:t>
      </w:r>
    </w:p>
    <w:p w:rsidR="005C785D" w:rsidRDefault="005C785D" w:rsidP="00057AE5">
      <w:pPr>
        <w:ind w:left="361" w:firstLine="688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</w:t>
      </w:r>
      <w:r w:rsidR="00E97717">
        <w:rPr>
          <w:rFonts w:hint="eastAsia"/>
        </w:rPr>
        <w:t>PB</w:t>
      </w:r>
      <w:r>
        <w:rPr>
          <w:rFonts w:hint="eastAsia"/>
        </w:rPr>
        <w:t>_</w:t>
      </w:r>
      <w:r w:rsidR="00E97717">
        <w:rPr>
          <w:rFonts w:hint="eastAsia"/>
        </w:rPr>
        <w:t>GF_ENABLE</w:t>
      </w:r>
    </w:p>
    <w:p w:rsidR="005C785D" w:rsidRDefault="005C785D" w:rsidP="005C785D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</w:t>
      </w:r>
      <w:r w:rsidR="00E97717">
        <w:rPr>
          <w:rFonts w:hint="eastAsia"/>
        </w:rPr>
        <w:t>PB</w:t>
      </w:r>
      <w:r>
        <w:rPr>
          <w:rFonts w:hint="eastAsia"/>
        </w:rPr>
        <w:t>_</w:t>
      </w:r>
      <w:r w:rsidR="00E97717">
        <w:rPr>
          <w:rFonts w:hint="eastAsia"/>
        </w:rPr>
        <w:t>GF_BYPASS</w:t>
      </w:r>
    </w:p>
    <w:p w:rsidR="005C785D" w:rsidRPr="00E97717" w:rsidRDefault="005C785D" w:rsidP="000D118E">
      <w:pPr>
        <w:ind w:left="152" w:firstLine="688"/>
      </w:pPr>
    </w:p>
    <w:p w:rsidR="00E97717" w:rsidRDefault="00E97717" w:rsidP="00C60E96">
      <w:pPr>
        <w:ind w:left="840"/>
      </w:pPr>
      <w:r>
        <w:rPr>
          <w:rFonts w:hint="eastAsia"/>
        </w:rPr>
        <w:t>・</w:t>
      </w:r>
      <w:r>
        <w:rPr>
          <w:rFonts w:hint="eastAsia"/>
        </w:rPr>
        <w:t>prs_value:</w:t>
      </w:r>
      <w:r w:rsidR="00057AE5">
        <w:rPr>
          <w:rFonts w:hint="eastAsia"/>
        </w:rPr>
        <w:t xml:space="preserve"> Member to define divider of prescaler/Glitch Filter </w:t>
      </w:r>
      <w:r w:rsidR="00057AE5" w:rsidRPr="00057AE5">
        <w:t xml:space="preserve">detection </w:t>
      </w:r>
      <w:r w:rsidR="00057AE5">
        <w:rPr>
          <w:rFonts w:hint="eastAsia"/>
        </w:rPr>
        <w:t xml:space="preserve"> </w:t>
      </w:r>
      <w:r w:rsidR="00057AE5" w:rsidRPr="00057AE5">
        <w:t>threshold</w:t>
      </w:r>
    </w:p>
    <w:p w:rsidR="00E97717" w:rsidRDefault="00057AE5" w:rsidP="00E97717">
      <w:pPr>
        <w:ind w:left="1048"/>
      </w:pPr>
      <w:r>
        <w:rPr>
          <w:rFonts w:hint="eastAsia"/>
        </w:rPr>
        <w:t xml:space="preserve">Set divider when </w:t>
      </w:r>
      <w:r w:rsidR="00E97717">
        <w:rPr>
          <w:rFonts w:hint="eastAsia"/>
        </w:rPr>
        <w:t>timer_mode</w:t>
      </w:r>
      <w:r>
        <w:rPr>
          <w:rFonts w:hint="eastAsia"/>
        </w:rPr>
        <w:t xml:space="preserve"> is </w:t>
      </w:r>
      <w:r w:rsidR="00E97717">
        <w:rPr>
          <w:rFonts w:hint="eastAsia"/>
        </w:rPr>
        <w:t>LPT</w:t>
      </w:r>
      <w:r w:rsidR="00E97717">
        <w:t>_PARAM_</w:t>
      </w:r>
      <w:r w:rsidR="00E97717">
        <w:rPr>
          <w:rFonts w:hint="eastAsia"/>
        </w:rPr>
        <w:t>TM_TIMECOUNTER</w:t>
      </w:r>
      <w:r>
        <w:rPr>
          <w:rFonts w:hint="eastAsia"/>
        </w:rPr>
        <w:t xml:space="preserve">, and set </w:t>
      </w:r>
      <w:r w:rsidRPr="00057AE5">
        <w:t>chattering</w:t>
      </w:r>
      <w:r>
        <w:rPr>
          <w:rFonts w:hint="eastAsia"/>
        </w:rPr>
        <w:t xml:space="preserve"> elimination time when </w:t>
      </w:r>
      <w:r w:rsidR="00E97717">
        <w:rPr>
          <w:rFonts w:hint="eastAsia"/>
        </w:rPr>
        <w:t>timer_mode</w:t>
      </w:r>
      <w:r>
        <w:rPr>
          <w:rFonts w:hint="eastAsia"/>
        </w:rPr>
        <w:t xml:space="preserve"> is </w:t>
      </w:r>
      <w:r w:rsidR="00E97717">
        <w:rPr>
          <w:rFonts w:hint="eastAsia"/>
        </w:rPr>
        <w:t>LPT</w:t>
      </w:r>
      <w:r w:rsidR="00E97717">
        <w:t>_PARAM_</w:t>
      </w:r>
      <w:r w:rsidR="00E97717">
        <w:rPr>
          <w:rFonts w:hint="eastAsia"/>
        </w:rPr>
        <w:t>TM_PULSECOUNTER</w:t>
      </w:r>
      <w:r w:rsidR="0010029C">
        <w:rPr>
          <w:rFonts w:hint="eastAsia"/>
        </w:rPr>
        <w:t>.</w:t>
      </w:r>
    </w:p>
    <w:p w:rsidR="00057AE5" w:rsidRDefault="00057AE5" w:rsidP="00057AE5">
      <w:pPr>
        <w:ind w:left="361" w:firstLine="688"/>
      </w:pPr>
      <w:r w:rsidRPr="00057AE5">
        <w:rPr>
          <w:rFonts w:hint="eastAsia"/>
        </w:rPr>
        <w:t xml:space="preserve">Select from the following </w:t>
      </w:r>
      <w:r>
        <w:rPr>
          <w:rFonts w:hint="eastAsia"/>
        </w:rPr>
        <w:t>16</w:t>
      </w:r>
      <w:r w:rsidRPr="00057AE5">
        <w:rPr>
          <w:rFonts w:hint="eastAsia"/>
        </w:rPr>
        <w:t xml:space="preserve"> parameters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_PV_DIV2_NA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_PV_DIV4_RISE2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_PV_DIV8_RISE4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_PV_DIV16_RISE8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_PV_DIV32_RISE16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_PV_DIV64_RISE32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_PV_DIV128_RISE64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_PV_DIV256_RISE128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_PV_DIV512_RISE256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_PV_DIV1024_RISE512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_PV_DIV2048_RISE1024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_PV_DIV4096_RISE2048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_PV_DIV8192_RISE4096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_PV_DIV16384_RISE8192</w:t>
      </w:r>
    </w:p>
    <w:p w:rsid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_PV_DIV32768_RISE16384</w:t>
      </w:r>
    </w:p>
    <w:p w:rsidR="007D2679" w:rsidRPr="007D2679" w:rsidRDefault="007D2679" w:rsidP="007D2679">
      <w:pPr>
        <w:ind w:left="152" w:firstLineChars="427" w:firstLine="897"/>
      </w:pPr>
      <w:r>
        <w:rPr>
          <w:rFonts w:hint="eastAsia"/>
        </w:rPr>
        <w:t>LPT</w:t>
      </w:r>
      <w:r>
        <w:t>_PARAM</w:t>
      </w:r>
      <w:r>
        <w:rPr>
          <w:rFonts w:hint="eastAsia"/>
        </w:rPr>
        <w:t>_PV_DIV65536_RISE32768</w:t>
      </w:r>
    </w:p>
    <w:p w:rsidR="007D2679" w:rsidRPr="007D2679" w:rsidRDefault="007D2679" w:rsidP="00E97717">
      <w:pPr>
        <w:ind w:left="1048"/>
      </w:pPr>
    </w:p>
    <w:p w:rsidR="000D118E" w:rsidRPr="000D118E" w:rsidRDefault="000D118E" w:rsidP="00DD3593">
      <w:pPr>
        <w:ind w:left="304" w:firstLine="688"/>
      </w:pPr>
    </w:p>
    <w:p w:rsidR="00D46937" w:rsidRDefault="00577386" w:rsidP="00D46937">
      <w:pPr>
        <w:pStyle w:val="2"/>
        <w:numPr>
          <w:ilvl w:val="1"/>
          <w:numId w:val="1"/>
        </w:numPr>
      </w:pPr>
      <w:r>
        <w:rPr>
          <w:rFonts w:hint="eastAsia"/>
        </w:rPr>
        <w:t>lpt</w:t>
      </w:r>
      <w:r w:rsidR="00D46937" w:rsidRPr="00D46937">
        <w:t>_enable_timer</w:t>
      </w:r>
      <w:r w:rsidR="00F4492D">
        <w:rPr>
          <w:rFonts w:hint="eastAsia"/>
        </w:rPr>
        <w:t xml:space="preserve"> function</w:t>
      </w:r>
    </w:p>
    <w:p w:rsidR="00D46937" w:rsidRDefault="00F4492D" w:rsidP="00D46937">
      <w:pPr>
        <w:ind w:left="577" w:firstLine="415"/>
      </w:pPr>
      <w:r>
        <w:rPr>
          <w:rFonts w:hint="eastAsia"/>
        </w:rPr>
        <w:t>Start timer.</w:t>
      </w:r>
    </w:p>
    <w:p w:rsidR="00F4492D" w:rsidRPr="00F4492D" w:rsidRDefault="00F4492D" w:rsidP="00F4492D">
      <w:pPr>
        <w:ind w:left="992"/>
        <w:rPr>
          <w:u w:val="single"/>
        </w:rPr>
      </w:pPr>
      <w:r w:rsidRPr="00F4492D">
        <w:rPr>
          <w:rFonts w:hint="eastAsia"/>
          <w:u w:val="single"/>
        </w:rPr>
        <w:t xml:space="preserve">An error occurs if it is not set by </w:t>
      </w:r>
      <w:r>
        <w:rPr>
          <w:rFonts w:hint="eastAsia"/>
          <w:u w:val="single"/>
        </w:rPr>
        <w:t>lpt</w:t>
      </w:r>
      <w:r w:rsidRPr="00786948">
        <w:rPr>
          <w:rFonts w:hint="eastAsia"/>
          <w:u w:val="single"/>
        </w:rPr>
        <w:t>_</w:t>
      </w:r>
      <w:r w:rsidRPr="00786948">
        <w:rPr>
          <w:u w:val="single"/>
        </w:rPr>
        <w:t>param_set</w:t>
      </w:r>
      <w:r w:rsidRPr="00F4492D">
        <w:rPr>
          <w:rFonts w:hint="eastAsia"/>
          <w:u w:val="single"/>
        </w:rPr>
        <w:t xml:space="preserve"> function.</w:t>
      </w:r>
    </w:p>
    <w:p w:rsidR="00D46937" w:rsidRDefault="00D46937" w:rsidP="00D46937">
      <w:pPr>
        <w:ind w:left="992"/>
      </w:pPr>
      <w:r>
        <w:t>P</w:t>
      </w:r>
      <w:r>
        <w:rPr>
          <w:rFonts w:hint="eastAsia"/>
        </w:rPr>
        <w:t xml:space="preserve">rototype: </w:t>
      </w:r>
      <w:r w:rsidR="00964567">
        <w:rPr>
          <w:rFonts w:hint="eastAsia"/>
        </w:rPr>
        <w:tab/>
      </w:r>
      <w:r>
        <w:rPr>
          <w:rFonts w:hint="eastAsia"/>
        </w:rPr>
        <w:t xml:space="preserve">int </w:t>
      </w:r>
      <w:r w:rsidR="00577386">
        <w:rPr>
          <w:rFonts w:hint="eastAsia"/>
        </w:rPr>
        <w:t>lpt</w:t>
      </w:r>
      <w:r w:rsidRPr="00D46937">
        <w:t>_enable_timer</w:t>
      </w:r>
      <w:r>
        <w:rPr>
          <w:rFonts w:hint="eastAsia"/>
        </w:rPr>
        <w:t xml:space="preserve"> (int timer_handle)</w:t>
      </w:r>
    </w:p>
    <w:p w:rsidR="00D46937" w:rsidRDefault="00D46937" w:rsidP="00D46937">
      <w:pPr>
        <w:ind w:left="577" w:firstLine="415"/>
      </w:pPr>
      <w:r>
        <w:rPr>
          <w:rFonts w:hint="eastAsia"/>
        </w:rPr>
        <w:t xml:space="preserve">Argument: </w:t>
      </w:r>
      <w:r w:rsidR="00964567">
        <w:rPr>
          <w:rFonts w:hint="eastAsia"/>
        </w:rPr>
        <w:tab/>
      </w:r>
      <w:r>
        <w:rPr>
          <w:rFonts w:hint="eastAsia"/>
        </w:rPr>
        <w:t>timer_handle:</w:t>
      </w:r>
      <w:r w:rsidRPr="00F549C4">
        <w:t xml:space="preserve"> </w:t>
      </w:r>
      <w:r w:rsidR="00F4492D" w:rsidRPr="00F4492D">
        <w:rPr>
          <w:rFonts w:hint="eastAsia"/>
        </w:rPr>
        <w:t xml:space="preserve">Handle obtained by </w:t>
      </w:r>
      <w:r w:rsidR="00577386">
        <w:rPr>
          <w:rFonts w:hint="eastAsia"/>
        </w:rPr>
        <w:t>lpt</w:t>
      </w:r>
      <w:r w:rsidRPr="00753043">
        <w:t>_alloc_timer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F4492D" w:rsidRPr="00F4492D">
        <w:rPr>
          <w:rFonts w:hint="eastAsia"/>
        </w:rPr>
        <w:t>Negative value: Error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F4492D">
        <w:rPr>
          <w:rFonts w:hint="eastAsia"/>
        </w:rPr>
        <w:t xml:space="preserve"> </w:t>
      </w:r>
      <w:r w:rsidR="00F4492D" w:rsidRPr="00F4492D">
        <w:rPr>
          <w:rFonts w:hint="eastAsia"/>
        </w:rPr>
        <w:t>Start successfully</w:t>
      </w:r>
    </w:p>
    <w:p w:rsidR="00D25136" w:rsidRDefault="00D25136" w:rsidP="00D46937">
      <w:pPr>
        <w:ind w:left="577" w:firstLine="415"/>
      </w:pPr>
    </w:p>
    <w:p w:rsidR="00D25136" w:rsidRDefault="005D2BBA" w:rsidP="00D25136">
      <w:pPr>
        <w:pStyle w:val="2"/>
        <w:numPr>
          <w:ilvl w:val="1"/>
          <w:numId w:val="1"/>
        </w:numPr>
      </w:pPr>
      <w:r>
        <w:rPr>
          <w:rFonts w:hint="eastAsia"/>
        </w:rPr>
        <w:t>lpt</w:t>
      </w:r>
      <w:r w:rsidR="00964567">
        <w:t>_</w:t>
      </w:r>
      <w:r w:rsidR="00D25136" w:rsidRPr="00D25136">
        <w:t>disable_timer</w:t>
      </w:r>
      <w:r w:rsidR="00F4492D">
        <w:rPr>
          <w:rFonts w:hint="eastAsia"/>
        </w:rPr>
        <w:t xml:space="preserve"> function</w:t>
      </w:r>
    </w:p>
    <w:p w:rsidR="00D25136" w:rsidRDefault="00F4492D" w:rsidP="00D25136">
      <w:pPr>
        <w:ind w:left="577" w:firstLine="415"/>
      </w:pPr>
      <w:r>
        <w:rPr>
          <w:rFonts w:hint="eastAsia"/>
        </w:rPr>
        <w:t>Stop timer.</w:t>
      </w:r>
    </w:p>
    <w:p w:rsidR="00D25136" w:rsidRDefault="00D25136" w:rsidP="00D25136">
      <w:pPr>
        <w:ind w:left="992"/>
      </w:pPr>
      <w:r>
        <w:t>P</w:t>
      </w:r>
      <w:r>
        <w:rPr>
          <w:rFonts w:hint="eastAsia"/>
        </w:rPr>
        <w:t xml:space="preserve">rototype: </w:t>
      </w:r>
      <w:r w:rsidR="00964567">
        <w:rPr>
          <w:rFonts w:hint="eastAsia"/>
        </w:rPr>
        <w:tab/>
      </w:r>
      <w:r>
        <w:rPr>
          <w:rFonts w:hint="eastAsia"/>
        </w:rPr>
        <w:t xml:space="preserve">int </w:t>
      </w:r>
      <w:r w:rsidR="007E3BFF">
        <w:rPr>
          <w:rFonts w:hint="eastAsia"/>
        </w:rPr>
        <w:t>lpt</w:t>
      </w:r>
      <w:r w:rsidR="00964567">
        <w:t>_</w:t>
      </w:r>
      <w:r>
        <w:rPr>
          <w:rFonts w:hint="eastAsia"/>
        </w:rPr>
        <w:t>disable</w:t>
      </w:r>
      <w:r w:rsidRPr="00D46937">
        <w:t>_timer</w:t>
      </w:r>
      <w:r>
        <w:rPr>
          <w:rFonts w:hint="eastAsia"/>
        </w:rPr>
        <w:t xml:space="preserve"> (int timer_handle)</w:t>
      </w:r>
    </w:p>
    <w:p w:rsidR="00D25136" w:rsidRDefault="00D25136" w:rsidP="00D25136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  <w:t>timer_handle:</w:t>
      </w:r>
      <w:r w:rsidRPr="00F549C4">
        <w:t xml:space="preserve"> </w:t>
      </w:r>
      <w:r w:rsidR="00F4492D" w:rsidRPr="00F4492D">
        <w:rPr>
          <w:rFonts w:hint="eastAsia"/>
        </w:rPr>
        <w:t xml:space="preserve">Handle obtained by </w:t>
      </w:r>
      <w:r w:rsidR="007E3BFF">
        <w:rPr>
          <w:rFonts w:hint="eastAsia"/>
        </w:rPr>
        <w:t>lpt</w:t>
      </w:r>
      <w:r w:rsidR="00964567">
        <w:rPr>
          <w:rFonts w:hint="eastAsia"/>
        </w:rPr>
        <w:t>_</w:t>
      </w:r>
      <w:r w:rsidRPr="00753043">
        <w:t>alloc_timer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F4492D" w:rsidRPr="00F4492D">
        <w:rPr>
          <w:rFonts w:hint="eastAsia"/>
        </w:rPr>
        <w:t>Negative value: Error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F4492D">
        <w:rPr>
          <w:rFonts w:hint="eastAsia"/>
        </w:rPr>
        <w:t xml:space="preserve"> Stop </w:t>
      </w:r>
      <w:r w:rsidR="00F4492D" w:rsidRPr="00F4492D">
        <w:rPr>
          <w:rFonts w:hint="eastAsia"/>
        </w:rPr>
        <w:t>successfully</w:t>
      </w:r>
    </w:p>
    <w:p w:rsidR="00D25136" w:rsidRDefault="00D25136" w:rsidP="00D25136">
      <w:pPr>
        <w:ind w:left="577" w:firstLine="415"/>
      </w:pPr>
    </w:p>
    <w:p w:rsidR="00D25136" w:rsidRDefault="007E3BFF" w:rsidP="00D25136">
      <w:pPr>
        <w:pStyle w:val="2"/>
        <w:numPr>
          <w:ilvl w:val="1"/>
          <w:numId w:val="1"/>
        </w:numPr>
      </w:pPr>
      <w:r>
        <w:rPr>
          <w:rFonts w:hint="eastAsia"/>
        </w:rPr>
        <w:t>lpt</w:t>
      </w:r>
      <w:r w:rsidR="00964567">
        <w:t>_</w:t>
      </w:r>
      <w:r w:rsidR="00D25136" w:rsidRPr="00D25136">
        <w:t>read_counter</w:t>
      </w:r>
      <w:r w:rsidR="00F4492D">
        <w:rPr>
          <w:rFonts w:hint="eastAsia"/>
        </w:rPr>
        <w:t xml:space="preserve"> function</w:t>
      </w:r>
    </w:p>
    <w:p w:rsidR="00D25136" w:rsidRDefault="00F4492D" w:rsidP="00D25136">
      <w:pPr>
        <w:ind w:left="577" w:firstLine="415"/>
      </w:pPr>
      <w:r>
        <w:rPr>
          <w:rFonts w:hint="eastAsia"/>
        </w:rPr>
        <w:t>Read counter value.</w:t>
      </w:r>
    </w:p>
    <w:p w:rsidR="00E7402F" w:rsidRPr="00E7402F" w:rsidRDefault="00E7402F" w:rsidP="00E7402F">
      <w:pPr>
        <w:ind w:left="992"/>
        <w:rPr>
          <w:u w:val="single"/>
        </w:rPr>
      </w:pPr>
      <w:r w:rsidRPr="00E7402F">
        <w:rPr>
          <w:rFonts w:hint="eastAsia"/>
          <w:u w:val="single"/>
        </w:rPr>
        <w:t xml:space="preserve">Counter value is 2 bytes and copy read-value of </w:t>
      </w:r>
      <w:r>
        <w:rPr>
          <w:rFonts w:hint="eastAsia"/>
          <w:u w:val="single"/>
        </w:rPr>
        <w:t>LPTMR</w:t>
      </w:r>
      <w:r w:rsidRPr="00786948">
        <w:rPr>
          <w:u w:val="single"/>
        </w:rPr>
        <w:t>_</w:t>
      </w:r>
      <w:r>
        <w:rPr>
          <w:rFonts w:hint="eastAsia"/>
          <w:u w:val="single"/>
        </w:rPr>
        <w:t xml:space="preserve">CNR </w:t>
      </w:r>
      <w:r w:rsidRPr="00786948">
        <w:rPr>
          <w:rFonts w:hint="eastAsia"/>
          <w:u w:val="single"/>
        </w:rPr>
        <w:t>(</w:t>
      </w:r>
      <w:r>
        <w:rPr>
          <w:rFonts w:hint="eastAsia"/>
          <w:u w:val="single"/>
        </w:rPr>
        <w:t>Counter Value</w:t>
      </w:r>
      <w:r w:rsidRPr="00786948">
        <w:rPr>
          <w:rFonts w:hint="eastAsia"/>
          <w:u w:val="single"/>
        </w:rPr>
        <w:t>)</w:t>
      </w:r>
      <w:r>
        <w:rPr>
          <w:rFonts w:hint="eastAsia"/>
          <w:u w:val="single"/>
        </w:rPr>
        <w:t xml:space="preserve"> </w:t>
      </w:r>
      <w:r w:rsidRPr="00E7402F">
        <w:rPr>
          <w:rFonts w:hint="eastAsia"/>
          <w:u w:val="single"/>
        </w:rPr>
        <w:t xml:space="preserve">register to </w:t>
      </w:r>
      <w:r>
        <w:rPr>
          <w:rFonts w:hint="eastAsia"/>
          <w:u w:val="single"/>
        </w:rPr>
        <w:t>buffer</w:t>
      </w:r>
      <w:r w:rsidRPr="00E7402F">
        <w:rPr>
          <w:rFonts w:hint="eastAsia"/>
          <w:u w:val="single"/>
        </w:rPr>
        <w:t>.</w:t>
      </w:r>
    </w:p>
    <w:p w:rsidR="0068581E" w:rsidRPr="007E3BFF" w:rsidRDefault="0068581E" w:rsidP="00786948">
      <w:pPr>
        <w:ind w:left="577" w:firstLine="415"/>
        <w:rPr>
          <w:u w:val="single"/>
        </w:rPr>
      </w:pPr>
    </w:p>
    <w:p w:rsidR="00D25136" w:rsidRDefault="00D25136" w:rsidP="00D25136">
      <w:pPr>
        <w:ind w:left="992"/>
      </w:pPr>
      <w:r>
        <w:t>P</w:t>
      </w:r>
      <w:r>
        <w:rPr>
          <w:rFonts w:hint="eastAsia"/>
        </w:rPr>
        <w:t xml:space="preserve">rototype: int </w:t>
      </w:r>
      <w:r w:rsidR="007E3BFF">
        <w:rPr>
          <w:rFonts w:hint="eastAsia"/>
        </w:rPr>
        <w:t>lpt</w:t>
      </w:r>
      <w:r w:rsidR="00964567">
        <w:t>_</w:t>
      </w:r>
      <w:r>
        <w:rPr>
          <w:rFonts w:hint="eastAsia"/>
        </w:rPr>
        <w:t>read</w:t>
      </w:r>
      <w:r w:rsidRPr="00D46937">
        <w:t>_</w:t>
      </w:r>
      <w:r>
        <w:rPr>
          <w:rFonts w:hint="eastAsia"/>
        </w:rPr>
        <w:t>counter (int timer_handle, unsigned long *counter)</w:t>
      </w:r>
    </w:p>
    <w:p w:rsidR="00D25136" w:rsidRDefault="00D25136" w:rsidP="00D25136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  <w:t>timer_handle:</w:t>
      </w:r>
      <w:r w:rsidRPr="00F549C4">
        <w:t xml:space="preserve"> </w:t>
      </w:r>
      <w:r w:rsidR="00E7402F" w:rsidRPr="00F4492D">
        <w:rPr>
          <w:rFonts w:hint="eastAsia"/>
        </w:rPr>
        <w:t>Handle obtained by</w:t>
      </w:r>
      <w:r w:rsidR="00E7402F">
        <w:rPr>
          <w:rFonts w:hint="eastAsia"/>
        </w:rPr>
        <w:t xml:space="preserve"> </w:t>
      </w:r>
      <w:r w:rsidR="007E3BFF">
        <w:rPr>
          <w:rFonts w:hint="eastAsia"/>
        </w:rPr>
        <w:t>lpt</w:t>
      </w:r>
      <w:r w:rsidR="00964567">
        <w:t>_</w:t>
      </w:r>
      <w:r w:rsidRPr="00753043">
        <w:t>alloc_timer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ounter:</w:t>
      </w:r>
      <w:r w:rsidR="00E7402F">
        <w:rPr>
          <w:rFonts w:hint="eastAsia"/>
        </w:rPr>
        <w:t xml:space="preserve"> </w:t>
      </w:r>
      <w:r w:rsidR="00E7402F" w:rsidRPr="00E7402F">
        <w:rPr>
          <w:rFonts w:hint="eastAsia"/>
        </w:rPr>
        <w:t>Pointer of variable to obtain counter value</w:t>
      </w:r>
    </w:p>
    <w:p w:rsidR="00D25136" w:rsidRDefault="00D25136" w:rsidP="00D25136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E7402F" w:rsidRPr="00E7402F">
        <w:rPr>
          <w:rFonts w:hint="eastAsia"/>
        </w:rPr>
        <w:t>Negative value: Error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E7402F">
        <w:rPr>
          <w:rFonts w:hint="eastAsia"/>
        </w:rPr>
        <w:t xml:space="preserve"> </w:t>
      </w:r>
      <w:r w:rsidR="00E7402F" w:rsidRPr="00E7402F">
        <w:rPr>
          <w:rFonts w:hint="eastAsia"/>
        </w:rPr>
        <w:t>Read successfully</w:t>
      </w:r>
    </w:p>
    <w:p w:rsidR="008773E4" w:rsidRDefault="008773E4" w:rsidP="008773E4">
      <w:pPr>
        <w:ind w:left="577" w:firstLine="415"/>
      </w:pPr>
    </w:p>
    <w:p w:rsidR="008773E4" w:rsidRDefault="007E3BFF" w:rsidP="008773E4">
      <w:pPr>
        <w:pStyle w:val="2"/>
        <w:numPr>
          <w:ilvl w:val="1"/>
          <w:numId w:val="1"/>
        </w:numPr>
      </w:pPr>
      <w:r>
        <w:rPr>
          <w:rFonts w:hint="eastAsia"/>
        </w:rPr>
        <w:t>lpt</w:t>
      </w:r>
      <w:r w:rsidR="00964567">
        <w:t>_</w:t>
      </w:r>
      <w:r w:rsidR="008773E4" w:rsidRPr="008773E4">
        <w:t>free_timer</w:t>
      </w:r>
      <w:r w:rsidR="00E7402F">
        <w:rPr>
          <w:rFonts w:hint="eastAsia"/>
        </w:rPr>
        <w:t xml:space="preserve"> function</w:t>
      </w:r>
    </w:p>
    <w:p w:rsidR="008773E4" w:rsidRDefault="00367022" w:rsidP="008773E4">
      <w:pPr>
        <w:ind w:left="577" w:firstLine="415"/>
      </w:pPr>
      <w:r w:rsidRPr="00367022">
        <w:t>Release</w:t>
      </w:r>
      <w:r w:rsidRPr="00367022">
        <w:rPr>
          <w:rFonts w:hint="eastAsia"/>
        </w:rPr>
        <w:t xml:space="preserve"> timer assigned by</w:t>
      </w:r>
      <w:r>
        <w:rPr>
          <w:rFonts w:hint="eastAsia"/>
        </w:rPr>
        <w:t xml:space="preserve"> </w:t>
      </w:r>
      <w:r w:rsidR="007E3BFF">
        <w:rPr>
          <w:rFonts w:hint="eastAsia"/>
        </w:rPr>
        <w:t>lpt</w:t>
      </w:r>
      <w:r w:rsidR="00964567">
        <w:t>_</w:t>
      </w:r>
      <w:r w:rsidR="006477FA" w:rsidRPr="00753043">
        <w:t>alloc_timer</w:t>
      </w:r>
      <w:r>
        <w:rPr>
          <w:rFonts w:hint="eastAsia"/>
        </w:rPr>
        <w:t>.</w:t>
      </w:r>
    </w:p>
    <w:p w:rsidR="008773E4" w:rsidRDefault="008773E4" w:rsidP="008773E4">
      <w:pPr>
        <w:ind w:left="992"/>
      </w:pPr>
      <w:r>
        <w:t>P</w:t>
      </w:r>
      <w:r>
        <w:rPr>
          <w:rFonts w:hint="eastAsia"/>
        </w:rPr>
        <w:t xml:space="preserve">rototype: int </w:t>
      </w:r>
      <w:r w:rsidR="007E3BFF">
        <w:rPr>
          <w:rFonts w:hint="eastAsia"/>
        </w:rPr>
        <w:t>lpt</w:t>
      </w:r>
      <w:r w:rsidR="00964567">
        <w:t>_</w:t>
      </w:r>
      <w:r>
        <w:rPr>
          <w:rFonts w:hint="eastAsia"/>
        </w:rPr>
        <w:t>free_timer (int timer_handle)</w:t>
      </w:r>
    </w:p>
    <w:p w:rsidR="008773E4" w:rsidRDefault="008773E4" w:rsidP="008773E4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  <w:t>timer_handle:</w:t>
      </w:r>
      <w:r w:rsidRPr="00F549C4">
        <w:t xml:space="preserve"> </w:t>
      </w:r>
      <w:r w:rsidR="00367022" w:rsidRPr="00F4492D">
        <w:rPr>
          <w:rFonts w:hint="eastAsia"/>
        </w:rPr>
        <w:t>Handle obtained by</w:t>
      </w:r>
      <w:r w:rsidR="00367022">
        <w:rPr>
          <w:rFonts w:hint="eastAsia"/>
        </w:rPr>
        <w:t xml:space="preserve"> </w:t>
      </w:r>
      <w:r w:rsidR="007E3BFF">
        <w:rPr>
          <w:rFonts w:hint="eastAsia"/>
        </w:rPr>
        <w:t>lpt</w:t>
      </w:r>
      <w:r w:rsidR="00964567">
        <w:t>_</w:t>
      </w:r>
      <w:r w:rsidRPr="00753043">
        <w:t>alloc_timer</w:t>
      </w:r>
    </w:p>
    <w:p w:rsidR="008773E4" w:rsidRDefault="008773E4" w:rsidP="008773E4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367022" w:rsidRPr="00E7402F">
        <w:rPr>
          <w:rFonts w:hint="eastAsia"/>
        </w:rPr>
        <w:t>Negative value: Error</w:t>
      </w:r>
    </w:p>
    <w:p w:rsidR="008773E4" w:rsidRDefault="008773E4" w:rsidP="008773E4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367022">
        <w:rPr>
          <w:rFonts w:hint="eastAsia"/>
        </w:rPr>
        <w:t xml:space="preserve"> </w:t>
      </w:r>
      <w:r w:rsidR="00367022" w:rsidRPr="00367022">
        <w:rPr>
          <w:rFonts w:hint="eastAsia"/>
        </w:rPr>
        <w:t>Release successfully</w:t>
      </w:r>
    </w:p>
    <w:p w:rsidR="00D46937" w:rsidRDefault="00D46937" w:rsidP="00D46937">
      <w:pPr>
        <w:ind w:left="425"/>
      </w:pPr>
    </w:p>
    <w:p w:rsidR="00E53754" w:rsidRPr="00E53754" w:rsidRDefault="00E53754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E</w:t>
      </w:r>
      <w:r w:rsidRPr="00E31C5D">
        <w:t>xpected register settings</w:t>
      </w:r>
    </w:p>
    <w:p w:rsidR="00A304A6" w:rsidRPr="00A304A6" w:rsidRDefault="00A304A6" w:rsidP="00A304A6">
      <w:pPr>
        <w:ind w:left="425"/>
      </w:pPr>
      <w:r w:rsidRPr="00A304A6">
        <w:t xml:space="preserve">Parameters settable for </w:t>
      </w:r>
      <w:r w:rsidR="009117FC" w:rsidRPr="00014B82">
        <w:rPr>
          <w:rFonts w:hint="eastAsia"/>
          <w:u w:val="single"/>
        </w:rPr>
        <w:t>3.2</w:t>
      </w:r>
      <w:r w:rsidR="009117FC" w:rsidRPr="00014B82">
        <w:rPr>
          <w:u w:val="single"/>
        </w:rPr>
        <w:t xml:space="preserve"> </w:t>
      </w:r>
      <w:r w:rsidR="009117FC">
        <w:rPr>
          <w:rFonts w:hint="eastAsia"/>
          <w:u w:val="single"/>
        </w:rPr>
        <w:t>lpt</w:t>
      </w:r>
      <w:r w:rsidR="009117FC" w:rsidRPr="00014B82">
        <w:rPr>
          <w:u w:val="single"/>
        </w:rPr>
        <w:t>_param_set</w:t>
      </w:r>
      <w:r w:rsidRPr="00A304A6">
        <w:t xml:space="preserve"> function comply with processor manual.</w:t>
      </w:r>
    </w:p>
    <w:p w:rsidR="001C3C8C" w:rsidRDefault="001C3C8C" w:rsidP="00A4254C">
      <w:pPr>
        <w:ind w:left="425"/>
      </w:pPr>
    </w:p>
    <w:p w:rsidR="009117FC" w:rsidRPr="006F3BA3" w:rsidRDefault="009117FC" w:rsidP="00A4254C">
      <w:pPr>
        <w:ind w:left="425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C93444" w:rsidRPr="00070E1D" w:rsidRDefault="00070E1D" w:rsidP="003B7616">
      <w:pPr>
        <w:ind w:left="425"/>
      </w:pPr>
      <w:r w:rsidRPr="00070E1D">
        <w:rPr>
          <w:rFonts w:hint="eastAsia"/>
        </w:rPr>
        <w:t>This driver assumes that the following operations are done as a sequence from device driver.</w:t>
      </w:r>
    </w:p>
    <w:p w:rsidR="00C93444" w:rsidRDefault="009117FC" w:rsidP="009117FC">
      <w:pPr>
        <w:pStyle w:val="a3"/>
        <w:numPr>
          <w:ilvl w:val="0"/>
          <w:numId w:val="11"/>
        </w:numPr>
        <w:ind w:leftChars="0"/>
      </w:pPr>
      <w:r w:rsidRPr="009117FC">
        <w:rPr>
          <w:rFonts w:hint="eastAsia"/>
        </w:rPr>
        <w:t xml:space="preserve">Obtain handle by </w:t>
      </w:r>
      <w:r w:rsidR="006A2D92">
        <w:rPr>
          <w:rFonts w:hint="eastAsia"/>
        </w:rPr>
        <w:t>lpt</w:t>
      </w:r>
      <w:r w:rsidR="00964567">
        <w:t>_</w:t>
      </w:r>
      <w:r w:rsidR="005D682D" w:rsidRPr="005D682D">
        <w:t>alloc_timer</w:t>
      </w:r>
    </w:p>
    <w:p w:rsidR="00C93444" w:rsidRDefault="009117FC" w:rsidP="005D682D">
      <w:pPr>
        <w:pStyle w:val="a3"/>
        <w:numPr>
          <w:ilvl w:val="0"/>
          <w:numId w:val="11"/>
        </w:numPr>
        <w:ind w:leftChars="0"/>
      </w:pPr>
      <w:r w:rsidRPr="009117FC">
        <w:rPr>
          <w:rFonts w:hint="eastAsia"/>
        </w:rPr>
        <w:t xml:space="preserve">Set parameter and register callback function by </w:t>
      </w:r>
      <w:r w:rsidR="006A2D92">
        <w:rPr>
          <w:rFonts w:hint="eastAsia"/>
        </w:rPr>
        <w:t>lpt</w:t>
      </w:r>
      <w:r w:rsidR="00964567">
        <w:t>_</w:t>
      </w:r>
      <w:r w:rsidR="005D682D" w:rsidRPr="005D682D">
        <w:t>param_set</w:t>
      </w:r>
    </w:p>
    <w:p w:rsidR="00D6006A" w:rsidRDefault="009117FC" w:rsidP="005D682D">
      <w:pPr>
        <w:pStyle w:val="a3"/>
        <w:numPr>
          <w:ilvl w:val="0"/>
          <w:numId w:val="11"/>
        </w:numPr>
        <w:ind w:leftChars="0"/>
      </w:pPr>
      <w:r w:rsidRPr="009117FC">
        <w:rPr>
          <w:rFonts w:hint="eastAsia"/>
        </w:rPr>
        <w:t xml:space="preserve">Start timer by </w:t>
      </w:r>
      <w:r w:rsidR="006A2D92">
        <w:rPr>
          <w:rFonts w:hint="eastAsia"/>
        </w:rPr>
        <w:t>lpt</w:t>
      </w:r>
      <w:r w:rsidR="00964567">
        <w:t>_</w:t>
      </w:r>
      <w:r w:rsidR="005D682D" w:rsidRPr="005D682D">
        <w:t>enable_timer</w:t>
      </w:r>
    </w:p>
    <w:p w:rsidR="009117FC" w:rsidRDefault="009117FC" w:rsidP="009117F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Timer processing by callback function, or timer read and such</w:t>
      </w:r>
    </w:p>
    <w:p w:rsidR="00D6006A" w:rsidRDefault="009117FC" w:rsidP="005D682D">
      <w:pPr>
        <w:pStyle w:val="a3"/>
        <w:numPr>
          <w:ilvl w:val="0"/>
          <w:numId w:val="11"/>
        </w:numPr>
        <w:ind w:leftChars="0"/>
      </w:pPr>
      <w:r w:rsidRPr="009117FC">
        <w:rPr>
          <w:rFonts w:hint="eastAsia"/>
        </w:rPr>
        <w:t xml:space="preserve">Stop timer by </w:t>
      </w:r>
      <w:r w:rsidR="006A2D92">
        <w:rPr>
          <w:rFonts w:hint="eastAsia"/>
        </w:rPr>
        <w:t>lpt</w:t>
      </w:r>
      <w:r w:rsidR="00964567">
        <w:t>_</w:t>
      </w:r>
      <w:r w:rsidR="005D682D" w:rsidRPr="005D682D">
        <w:t>disable_timer</w:t>
      </w:r>
    </w:p>
    <w:p w:rsidR="005D682D" w:rsidRDefault="009117FC" w:rsidP="005D682D">
      <w:pPr>
        <w:pStyle w:val="a3"/>
        <w:numPr>
          <w:ilvl w:val="0"/>
          <w:numId w:val="11"/>
        </w:numPr>
        <w:ind w:leftChars="0"/>
      </w:pPr>
      <w:r w:rsidRPr="009117FC">
        <w:rPr>
          <w:rFonts w:hint="eastAsia"/>
        </w:rPr>
        <w:t>Release timer by</w:t>
      </w:r>
      <w:r>
        <w:rPr>
          <w:rFonts w:hint="eastAsia"/>
        </w:rPr>
        <w:t xml:space="preserve"> </w:t>
      </w:r>
      <w:r w:rsidR="006A2D92">
        <w:rPr>
          <w:rFonts w:hint="eastAsia"/>
        </w:rPr>
        <w:t>lpt</w:t>
      </w:r>
      <w:r w:rsidR="00964567">
        <w:t>_</w:t>
      </w:r>
      <w:r w:rsidR="005D682D" w:rsidRPr="005D682D">
        <w:t>free_timer</w:t>
      </w:r>
      <w:r>
        <w:rPr>
          <w:rFonts w:hint="eastAsia"/>
        </w:rPr>
        <w:t xml:space="preserve"> </w:t>
      </w:r>
      <w:r w:rsidRPr="009117FC">
        <w:rPr>
          <w:rFonts w:hint="eastAsia"/>
        </w:rPr>
        <w:t>at the time of driver unload</w:t>
      </w:r>
    </w:p>
    <w:p w:rsidR="007D0EF7" w:rsidRDefault="007D0EF7" w:rsidP="00D6006A">
      <w:pPr>
        <w:ind w:left="425"/>
      </w:pPr>
    </w:p>
    <w:p w:rsidR="00C078FC" w:rsidRPr="00C078FC" w:rsidRDefault="00C078FC" w:rsidP="00C078FC">
      <w:pPr>
        <w:ind w:left="425"/>
      </w:pPr>
      <w:r>
        <w:rPr>
          <w:rFonts w:hint="eastAsia"/>
        </w:rPr>
        <w:t>LP</w:t>
      </w:r>
      <w:r w:rsidRPr="00C078FC">
        <w:rPr>
          <w:rFonts w:hint="eastAsia"/>
        </w:rPr>
        <w:t>TM</w:t>
      </w:r>
      <w:r>
        <w:rPr>
          <w:rFonts w:hint="eastAsia"/>
        </w:rPr>
        <w:t>R</w:t>
      </w:r>
      <w:r w:rsidRPr="00C078FC">
        <w:rPr>
          <w:rFonts w:hint="eastAsia"/>
        </w:rPr>
        <w:t xml:space="preserve"> driver employs platform framework and enables it by resource definition.</w:t>
      </w:r>
    </w:p>
    <w:p w:rsidR="00C078FC" w:rsidRPr="00C078FC" w:rsidRDefault="00C078FC" w:rsidP="00C078FC">
      <w:pPr>
        <w:ind w:left="425"/>
      </w:pPr>
      <w:r w:rsidRPr="00C078FC">
        <w:rPr>
          <w:rFonts w:hint="eastAsia"/>
        </w:rPr>
        <w:t xml:space="preserve">For example, when defining </w:t>
      </w:r>
      <w:r>
        <w:rPr>
          <w:rFonts w:hint="eastAsia"/>
        </w:rPr>
        <w:t>LTP</w:t>
      </w:r>
      <w:r w:rsidRPr="00C078FC">
        <w:rPr>
          <w:rFonts w:hint="eastAsia"/>
        </w:rPr>
        <w:t>;</w:t>
      </w:r>
    </w:p>
    <w:p w:rsidR="00014B82" w:rsidRDefault="00014B82" w:rsidP="00014B82">
      <w:pPr>
        <w:ind w:left="425"/>
      </w:pPr>
      <w:r>
        <w:rPr>
          <w:rFonts w:hint="eastAsia"/>
        </w:rPr>
        <w:t>s</w:t>
      </w:r>
      <w:r>
        <w:t xml:space="preserve">tatic struct resource </w:t>
      </w:r>
      <w:r w:rsidR="006A2D92">
        <w:rPr>
          <w:rFonts w:hint="eastAsia"/>
        </w:rPr>
        <w:t>lpt</w:t>
      </w:r>
      <w:r>
        <w:t>_resources[] = {</w:t>
      </w:r>
    </w:p>
    <w:p w:rsidR="00014B82" w:rsidRDefault="00014B82" w:rsidP="00014B82">
      <w:pPr>
        <w:ind w:left="425"/>
      </w:pPr>
      <w:r>
        <w:tab/>
        <w:t>[0] = {</w:t>
      </w:r>
    </w:p>
    <w:p w:rsidR="00014B82" w:rsidRPr="002D4EAC" w:rsidRDefault="00014B82" w:rsidP="00014B82">
      <w:pPr>
        <w:ind w:left="425"/>
      </w:pPr>
      <w:r w:rsidRPr="002D4EAC">
        <w:tab/>
      </w:r>
      <w:r w:rsidRPr="002D4EAC">
        <w:tab/>
        <w:t>.start = MVF_</w:t>
      </w:r>
      <w:r w:rsidR="006A2D92">
        <w:rPr>
          <w:rFonts w:hint="eastAsia"/>
        </w:rPr>
        <w:t>LPT</w:t>
      </w:r>
      <w:r w:rsidRPr="002D4EAC">
        <w:t>_BASE_ADDR,</w:t>
      </w:r>
    </w:p>
    <w:p w:rsidR="00014B82" w:rsidRPr="002D4EAC" w:rsidRDefault="00014B82" w:rsidP="00014B82">
      <w:pPr>
        <w:ind w:left="425"/>
      </w:pPr>
      <w:r w:rsidRPr="002D4EAC">
        <w:tab/>
      </w:r>
      <w:r w:rsidRPr="002D4EAC">
        <w:tab/>
        <w:t>.end =  MVF_</w:t>
      </w:r>
      <w:r w:rsidR="006A2D92" w:rsidRPr="006A2D92">
        <w:rPr>
          <w:rFonts w:hint="eastAsia"/>
        </w:rPr>
        <w:t xml:space="preserve"> </w:t>
      </w:r>
      <w:r w:rsidR="006A2D92">
        <w:rPr>
          <w:rFonts w:hint="eastAsia"/>
        </w:rPr>
        <w:t>LPT_</w:t>
      </w:r>
      <w:r w:rsidRPr="002D4EAC">
        <w:t xml:space="preserve">BASE_ADDR + </w:t>
      </w:r>
      <w:r w:rsidRPr="002D4EAC">
        <w:rPr>
          <w:rFonts w:hint="eastAsia"/>
        </w:rPr>
        <w:t>SZ_4K</w:t>
      </w:r>
      <w:ins w:id="0" w:author="堀 智一" w:date="2012-07-12T11:01:00Z">
        <w:r w:rsidR="00AD1859">
          <w:rPr>
            <w:rFonts w:hint="eastAsia"/>
          </w:rPr>
          <w:t>-1</w:t>
        </w:r>
      </w:ins>
      <w:bookmarkStart w:id="1" w:name="_GoBack"/>
      <w:bookmarkEnd w:id="1"/>
      <w:r w:rsidRPr="002D4EAC">
        <w:t>,</w:t>
      </w:r>
    </w:p>
    <w:p w:rsidR="00014B82" w:rsidRDefault="00014B82" w:rsidP="00014B82">
      <w:pPr>
        <w:ind w:left="425"/>
      </w:pPr>
      <w:r>
        <w:tab/>
      </w:r>
      <w:r>
        <w:tab/>
        <w:t>.flags = IORESOURCE_MEM,</w:t>
      </w:r>
    </w:p>
    <w:p w:rsidR="00014B82" w:rsidRDefault="00014B82" w:rsidP="00014B82">
      <w:pPr>
        <w:ind w:left="425"/>
      </w:pPr>
      <w:r>
        <w:tab/>
        <w:t>},</w:t>
      </w:r>
    </w:p>
    <w:p w:rsidR="00014B82" w:rsidRDefault="00014B82" w:rsidP="00014B82">
      <w:pPr>
        <w:ind w:left="425"/>
      </w:pPr>
      <w:r>
        <w:tab/>
        <w:t>[1] = {</w:t>
      </w:r>
    </w:p>
    <w:p w:rsidR="00014B82" w:rsidRPr="002D4EAC" w:rsidRDefault="00014B82" w:rsidP="00014B82">
      <w:pPr>
        <w:ind w:left="425"/>
      </w:pPr>
      <w:r w:rsidRPr="002D4EAC">
        <w:tab/>
      </w:r>
      <w:r w:rsidRPr="002D4EAC">
        <w:tab/>
        <w:t>.start =MXC_INT_</w:t>
      </w:r>
      <w:r w:rsidR="006A2D92">
        <w:rPr>
          <w:rFonts w:hint="eastAsia"/>
        </w:rPr>
        <w:t>LPT</w:t>
      </w:r>
      <w:r w:rsidRPr="002D4EAC">
        <w:t>,</w:t>
      </w:r>
    </w:p>
    <w:p w:rsidR="00014B82" w:rsidRPr="002D4EAC" w:rsidRDefault="00014B82" w:rsidP="00014B82">
      <w:pPr>
        <w:ind w:left="425"/>
      </w:pPr>
      <w:r w:rsidRPr="002D4EAC">
        <w:tab/>
      </w:r>
      <w:r w:rsidRPr="002D4EAC">
        <w:tab/>
        <w:t>.end =MXC_INT_</w:t>
      </w:r>
      <w:r w:rsidR="006A2D92">
        <w:rPr>
          <w:rFonts w:hint="eastAsia"/>
        </w:rPr>
        <w:t>LPT</w:t>
      </w:r>
      <w:r w:rsidRPr="002D4EAC">
        <w:t>,</w:t>
      </w:r>
    </w:p>
    <w:p w:rsidR="00014B82" w:rsidRDefault="00014B82" w:rsidP="00014B82">
      <w:pPr>
        <w:ind w:left="425"/>
      </w:pPr>
      <w:r>
        <w:tab/>
      </w:r>
      <w:r>
        <w:tab/>
        <w:t>.flags = IORESOURCE_IRQ,</w:t>
      </w:r>
    </w:p>
    <w:p w:rsidR="00014B82" w:rsidRDefault="00014B82" w:rsidP="00014B82">
      <w:pPr>
        <w:ind w:left="425"/>
      </w:pPr>
      <w:r>
        <w:tab/>
        <w:t>},</w:t>
      </w:r>
    </w:p>
    <w:p w:rsidR="00014B82" w:rsidRDefault="00014B82" w:rsidP="00014B82">
      <w:pPr>
        <w:ind w:left="425"/>
      </w:pPr>
      <w:r>
        <w:t>};</w:t>
      </w:r>
    </w:p>
    <w:p w:rsidR="00014B82" w:rsidRDefault="00014B82" w:rsidP="00014B82">
      <w:pPr>
        <w:ind w:left="425"/>
      </w:pPr>
      <w:r>
        <w:t xml:space="preserve">static struct platform_device </w:t>
      </w:r>
      <w:r w:rsidR="006A2D92">
        <w:rPr>
          <w:rFonts w:hint="eastAsia"/>
        </w:rPr>
        <w:t>lpt</w:t>
      </w:r>
      <w:r>
        <w:t>_device = {</w:t>
      </w:r>
    </w:p>
    <w:p w:rsidR="00014B82" w:rsidRPr="002D4EAC" w:rsidRDefault="00014B82" w:rsidP="00014B82">
      <w:pPr>
        <w:ind w:left="425"/>
      </w:pPr>
      <w:r w:rsidRPr="002D4EAC">
        <w:t xml:space="preserve">       .name = "</w:t>
      </w:r>
      <w:r w:rsidR="006A2D92">
        <w:rPr>
          <w:rFonts w:hint="eastAsia"/>
        </w:rPr>
        <w:t>lpt</w:t>
      </w:r>
      <w:r w:rsidRPr="002D4EAC">
        <w:t>",</w:t>
      </w:r>
    </w:p>
    <w:p w:rsidR="00014B82" w:rsidRDefault="00014B82" w:rsidP="00014B82">
      <w:pPr>
        <w:ind w:left="425"/>
      </w:pPr>
      <w:r>
        <w:t xml:space="preserve">       .id = 0,</w:t>
      </w:r>
    </w:p>
    <w:p w:rsidR="00014B82" w:rsidRDefault="00014B82" w:rsidP="00014B82">
      <w:pPr>
        <w:ind w:left="425"/>
      </w:pPr>
      <w:r>
        <w:t xml:space="preserve">       .num_resources = 2,</w:t>
      </w:r>
    </w:p>
    <w:p w:rsidR="00014B82" w:rsidRDefault="00014B82" w:rsidP="00014B82">
      <w:pPr>
        <w:ind w:left="425"/>
      </w:pPr>
      <w:r>
        <w:t xml:space="preserve">       .resource = </w:t>
      </w:r>
      <w:r>
        <w:rPr>
          <w:rFonts w:hint="eastAsia"/>
        </w:rPr>
        <w:t>_</w:t>
      </w:r>
      <w:r>
        <w:t>resources,</w:t>
      </w:r>
    </w:p>
    <w:p w:rsidR="00014B82" w:rsidRPr="007D0EF7" w:rsidRDefault="00014B82" w:rsidP="00014B82">
      <w:pPr>
        <w:ind w:left="425"/>
      </w:pPr>
      <w:r>
        <w:t>};</w:t>
      </w:r>
    </w:p>
    <w:p w:rsidR="007D0EF7" w:rsidRDefault="007D0EF7" w:rsidP="003B7616">
      <w:pPr>
        <w:ind w:left="425"/>
      </w:pPr>
    </w:p>
    <w:p w:rsidR="007D0EF7" w:rsidRDefault="00C078FC" w:rsidP="003B7616">
      <w:pPr>
        <w:ind w:left="425"/>
      </w:pPr>
      <w:r w:rsidRPr="00C078FC">
        <w:rPr>
          <w:rFonts w:hint="eastAsia"/>
        </w:rPr>
        <w:lastRenderedPageBreak/>
        <w:t xml:space="preserve">Describe these definitions and define as </w:t>
      </w:r>
      <w:r w:rsidRPr="00C078FC">
        <w:t xml:space="preserve">platform resource by </w:t>
      </w:r>
      <w:r w:rsidRPr="00C078FC">
        <w:rPr>
          <w:rFonts w:hint="eastAsia"/>
        </w:rPr>
        <w:t>the following at startup initialization function of the kernel.</w:t>
      </w:r>
    </w:p>
    <w:p w:rsidR="007D0EF7" w:rsidRDefault="007D0EF7" w:rsidP="003B7616">
      <w:pPr>
        <w:ind w:left="425"/>
      </w:pPr>
      <w:r w:rsidRPr="007D0EF7">
        <w:tab/>
        <w:t>platform_device_register(&amp;</w:t>
      </w:r>
      <w:r w:rsidR="006A2D92">
        <w:rPr>
          <w:rFonts w:hint="eastAsia"/>
        </w:rPr>
        <w:t>lpt</w:t>
      </w:r>
      <w:r w:rsidR="00964567">
        <w:t>_</w:t>
      </w:r>
      <w:r w:rsidRPr="007D0EF7">
        <w:t>device);</w:t>
      </w:r>
    </w:p>
    <w:p w:rsidR="007D0EF7" w:rsidRDefault="007D0EF7" w:rsidP="003B7616">
      <w:pPr>
        <w:ind w:left="425"/>
      </w:pPr>
    </w:p>
    <w:p w:rsidR="0007287D" w:rsidRPr="003B7616" w:rsidRDefault="0007287D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07287D" w:rsidRPr="00C078FC" w:rsidRDefault="00C078FC" w:rsidP="0007287D">
      <w:pPr>
        <w:ind w:left="425"/>
      </w:pPr>
      <w:r w:rsidRPr="00C078FC">
        <w:rPr>
          <w:rFonts w:hint="eastAsia"/>
        </w:rPr>
        <w:t>This driver is implemented by using framework of platform device.</w:t>
      </w:r>
    </w:p>
    <w:sectPr w:rsidR="0007287D" w:rsidRPr="00C078FC" w:rsidSect="00BF60D6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2FD" w:rsidRDefault="002E62FD" w:rsidP="00CD7840">
      <w:r>
        <w:separator/>
      </w:r>
    </w:p>
  </w:endnote>
  <w:endnote w:type="continuationSeparator" w:id="0">
    <w:p w:rsidR="002E62FD" w:rsidRDefault="002E62FD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577386" w:rsidTr="00260266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77386" w:rsidRDefault="00577386" w:rsidP="00C60E96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 w:firstLineChars="900" w:firstLine="1807"/>
            <w:jc w:val="right"/>
          </w:pPr>
          <w:r>
            <w:rPr>
              <w:rFonts w:hint="eastAsia"/>
            </w:rPr>
            <w:t>Lineo Solutions</w:t>
          </w:r>
          <w:r w:rsidR="00065CD7">
            <w:rPr>
              <w:rFonts w:hint="eastAsia"/>
            </w:rPr>
            <w:t>, Inc.</w:t>
          </w:r>
        </w:p>
        <w:p w:rsidR="00577386" w:rsidRDefault="00577386" w:rsidP="00065CD7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065CD7">
            <w:rPr>
              <w:rFonts w:hint="eastAsia"/>
            </w:rPr>
            <w:t>D</w:t>
          </w:r>
          <w:r>
            <w:rPr>
              <w:rFonts w:hint="eastAsia"/>
            </w:rPr>
            <w:t xml:space="preserve">ocument for </w:t>
          </w:r>
          <w:r w:rsidR="003C684F">
            <w:rPr>
              <w:rFonts w:hint="eastAsia"/>
            </w:rPr>
            <w:t>LPTMR</w:t>
          </w:r>
          <w:r w:rsidR="00065CD7">
            <w:rPr>
              <w:rFonts w:hint="eastAsia"/>
            </w:rPr>
            <w:t xml:space="preserve"> </w:t>
          </w:r>
          <w:r>
            <w:rPr>
              <w:rFonts w:hint="eastAsia"/>
            </w:rPr>
            <w:t>Driver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577386" w:rsidRDefault="00BF60D6" w:rsidP="00065CD7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577386">
            <w:instrText xml:space="preserve"> PAGE </w:instrText>
          </w:r>
          <w:r>
            <w:fldChar w:fldCharType="separate"/>
          </w:r>
          <w:r w:rsidR="00AD1859">
            <w:t>6</w:t>
          </w:r>
          <w:r>
            <w:fldChar w:fldCharType="end"/>
          </w:r>
        </w:p>
      </w:tc>
    </w:tr>
  </w:tbl>
  <w:p w:rsidR="00577386" w:rsidRDefault="00577386" w:rsidP="00CD7840">
    <w:pPr>
      <w:pStyle w:val="a8"/>
    </w:pPr>
  </w:p>
  <w:p w:rsidR="00577386" w:rsidRDefault="005773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2FD" w:rsidRDefault="002E62FD" w:rsidP="00CD7840">
      <w:r>
        <w:separator/>
      </w:r>
    </w:p>
  </w:footnote>
  <w:footnote w:type="continuationSeparator" w:id="0">
    <w:p w:rsidR="002E62FD" w:rsidRDefault="002E62FD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3BF274C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3764763"/>
    <w:multiLevelType w:val="hybridMultilevel"/>
    <w:tmpl w:val="C1C08FF0"/>
    <w:lvl w:ilvl="0" w:tplc="67546AE0">
      <w:start w:val="1"/>
      <w:numFmt w:val="decimal"/>
      <w:lvlText w:val="%1."/>
      <w:lvlJc w:val="left"/>
      <w:pPr>
        <w:ind w:left="845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0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14B82"/>
    <w:rsid w:val="000330CC"/>
    <w:rsid w:val="00057AE5"/>
    <w:rsid w:val="00065CD7"/>
    <w:rsid w:val="00070E1D"/>
    <w:rsid w:val="0007287D"/>
    <w:rsid w:val="00094388"/>
    <w:rsid w:val="000A10AE"/>
    <w:rsid w:val="000D118E"/>
    <w:rsid w:val="000E3936"/>
    <w:rsid w:val="0010029C"/>
    <w:rsid w:val="001048CA"/>
    <w:rsid w:val="00123FC1"/>
    <w:rsid w:val="00195A5D"/>
    <w:rsid w:val="001B5104"/>
    <w:rsid w:val="001C3C8C"/>
    <w:rsid w:val="002141F9"/>
    <w:rsid w:val="00217425"/>
    <w:rsid w:val="00244DE4"/>
    <w:rsid w:val="00260266"/>
    <w:rsid w:val="00260F70"/>
    <w:rsid w:val="00285D0E"/>
    <w:rsid w:val="002A29C8"/>
    <w:rsid w:val="002B5F0D"/>
    <w:rsid w:val="002B609A"/>
    <w:rsid w:val="002C1B7A"/>
    <w:rsid w:val="002D4EAC"/>
    <w:rsid w:val="002E62FD"/>
    <w:rsid w:val="002F0805"/>
    <w:rsid w:val="0030080F"/>
    <w:rsid w:val="00337B84"/>
    <w:rsid w:val="00367022"/>
    <w:rsid w:val="003B7616"/>
    <w:rsid w:val="003C684F"/>
    <w:rsid w:val="003D1029"/>
    <w:rsid w:val="003F17E3"/>
    <w:rsid w:val="003F33FB"/>
    <w:rsid w:val="004047E9"/>
    <w:rsid w:val="00450424"/>
    <w:rsid w:val="004677C5"/>
    <w:rsid w:val="004A30EA"/>
    <w:rsid w:val="00512C98"/>
    <w:rsid w:val="005144A1"/>
    <w:rsid w:val="00520ECF"/>
    <w:rsid w:val="0052350D"/>
    <w:rsid w:val="0056034F"/>
    <w:rsid w:val="00577386"/>
    <w:rsid w:val="00585E8A"/>
    <w:rsid w:val="005961CE"/>
    <w:rsid w:val="005A18EF"/>
    <w:rsid w:val="005C785D"/>
    <w:rsid w:val="005D2BBA"/>
    <w:rsid w:val="005D682D"/>
    <w:rsid w:val="005D6ACF"/>
    <w:rsid w:val="005E2CB7"/>
    <w:rsid w:val="005F3DE9"/>
    <w:rsid w:val="006036BD"/>
    <w:rsid w:val="00646804"/>
    <w:rsid w:val="006477FA"/>
    <w:rsid w:val="0065164A"/>
    <w:rsid w:val="00666B3D"/>
    <w:rsid w:val="0068581E"/>
    <w:rsid w:val="006A2D92"/>
    <w:rsid w:val="006F3BA3"/>
    <w:rsid w:val="007020FC"/>
    <w:rsid w:val="00704710"/>
    <w:rsid w:val="0070786A"/>
    <w:rsid w:val="00717696"/>
    <w:rsid w:val="007233AF"/>
    <w:rsid w:val="007240DE"/>
    <w:rsid w:val="00752AE5"/>
    <w:rsid w:val="00753043"/>
    <w:rsid w:val="00756A7E"/>
    <w:rsid w:val="007866A3"/>
    <w:rsid w:val="00786948"/>
    <w:rsid w:val="007D0EF7"/>
    <w:rsid w:val="007D2679"/>
    <w:rsid w:val="007D6C7F"/>
    <w:rsid w:val="007E3BFF"/>
    <w:rsid w:val="007E6684"/>
    <w:rsid w:val="0080544C"/>
    <w:rsid w:val="00834DB0"/>
    <w:rsid w:val="00843D76"/>
    <w:rsid w:val="00860EFA"/>
    <w:rsid w:val="00875CBB"/>
    <w:rsid w:val="008773E4"/>
    <w:rsid w:val="00884A6A"/>
    <w:rsid w:val="00897C39"/>
    <w:rsid w:val="008C5B81"/>
    <w:rsid w:val="008E13F2"/>
    <w:rsid w:val="0090328D"/>
    <w:rsid w:val="00903BBB"/>
    <w:rsid w:val="009117FC"/>
    <w:rsid w:val="00931D1C"/>
    <w:rsid w:val="00960C8F"/>
    <w:rsid w:val="00964567"/>
    <w:rsid w:val="0098429D"/>
    <w:rsid w:val="009B0195"/>
    <w:rsid w:val="009E73DA"/>
    <w:rsid w:val="00A00BC6"/>
    <w:rsid w:val="00A04AD7"/>
    <w:rsid w:val="00A304A6"/>
    <w:rsid w:val="00A3633A"/>
    <w:rsid w:val="00A4254C"/>
    <w:rsid w:val="00A5762F"/>
    <w:rsid w:val="00A71771"/>
    <w:rsid w:val="00AB279C"/>
    <w:rsid w:val="00AB3663"/>
    <w:rsid w:val="00AB719C"/>
    <w:rsid w:val="00AD1859"/>
    <w:rsid w:val="00B07263"/>
    <w:rsid w:val="00B1459B"/>
    <w:rsid w:val="00B33FD5"/>
    <w:rsid w:val="00B35F0E"/>
    <w:rsid w:val="00B661C2"/>
    <w:rsid w:val="00B73FC4"/>
    <w:rsid w:val="00BA1370"/>
    <w:rsid w:val="00BB370E"/>
    <w:rsid w:val="00BE58F3"/>
    <w:rsid w:val="00BF60D6"/>
    <w:rsid w:val="00C065A9"/>
    <w:rsid w:val="00C078FC"/>
    <w:rsid w:val="00C10769"/>
    <w:rsid w:val="00C16BC8"/>
    <w:rsid w:val="00C60E96"/>
    <w:rsid w:val="00C61786"/>
    <w:rsid w:val="00C771F5"/>
    <w:rsid w:val="00C93444"/>
    <w:rsid w:val="00CC3745"/>
    <w:rsid w:val="00CD0D0C"/>
    <w:rsid w:val="00CD10F0"/>
    <w:rsid w:val="00CD111A"/>
    <w:rsid w:val="00CD4A28"/>
    <w:rsid w:val="00CD7840"/>
    <w:rsid w:val="00CF5D35"/>
    <w:rsid w:val="00D10172"/>
    <w:rsid w:val="00D24392"/>
    <w:rsid w:val="00D25136"/>
    <w:rsid w:val="00D27EE2"/>
    <w:rsid w:val="00D3185E"/>
    <w:rsid w:val="00D45FB3"/>
    <w:rsid w:val="00D46937"/>
    <w:rsid w:val="00D558E0"/>
    <w:rsid w:val="00D6006A"/>
    <w:rsid w:val="00D611EB"/>
    <w:rsid w:val="00DB5FB2"/>
    <w:rsid w:val="00DD3593"/>
    <w:rsid w:val="00DE6243"/>
    <w:rsid w:val="00E207FE"/>
    <w:rsid w:val="00E31C5D"/>
    <w:rsid w:val="00E33A9C"/>
    <w:rsid w:val="00E42C9A"/>
    <w:rsid w:val="00E4421D"/>
    <w:rsid w:val="00E53754"/>
    <w:rsid w:val="00E7402F"/>
    <w:rsid w:val="00E843CF"/>
    <w:rsid w:val="00E90B33"/>
    <w:rsid w:val="00E90DB1"/>
    <w:rsid w:val="00E912DA"/>
    <w:rsid w:val="00E97717"/>
    <w:rsid w:val="00EB1604"/>
    <w:rsid w:val="00EB1779"/>
    <w:rsid w:val="00ED34F9"/>
    <w:rsid w:val="00F31AC6"/>
    <w:rsid w:val="00F371D7"/>
    <w:rsid w:val="00F37C3D"/>
    <w:rsid w:val="00F4492D"/>
    <w:rsid w:val="00F549C4"/>
    <w:rsid w:val="00F66FF5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0EE98-75F2-4781-AC97-6741E7CC9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堀 智一</cp:lastModifiedBy>
  <cp:revision>87</cp:revision>
  <dcterms:created xsi:type="dcterms:W3CDTF">2012-06-09T05:13:00Z</dcterms:created>
  <dcterms:modified xsi:type="dcterms:W3CDTF">2012-07-12T02:01:00Z</dcterms:modified>
</cp:coreProperties>
</file>