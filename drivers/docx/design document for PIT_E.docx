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7240DE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964567">
        <w:rPr>
          <w:rFonts w:hint="eastAsia"/>
          <w:b/>
          <w:sz w:val="28"/>
          <w:szCs w:val="28"/>
        </w:rPr>
        <w:t>PIT</w:t>
      </w:r>
      <w:r w:rsidR="007240DE">
        <w:rPr>
          <w:rFonts w:hint="eastAsia"/>
          <w:b/>
          <w:sz w:val="28"/>
          <w:szCs w:val="28"/>
        </w:rPr>
        <w:t xml:space="preserve"> </w:t>
      </w:r>
      <w:r w:rsidR="00C10769">
        <w:rPr>
          <w:rFonts w:hint="eastAsia"/>
          <w:b/>
          <w:sz w:val="28"/>
          <w:szCs w:val="28"/>
        </w:rPr>
        <w:t>D</w:t>
      </w:r>
      <w:r w:rsidR="007240DE">
        <w:rPr>
          <w:rFonts w:hint="eastAsia"/>
          <w:b/>
          <w:sz w:val="28"/>
          <w:szCs w:val="28"/>
        </w:rPr>
        <w:t>river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E31C5D" w:rsidRDefault="008E5CAF" w:rsidP="00E31C5D">
      <w:pPr>
        <w:ind w:left="420"/>
      </w:pPr>
      <w:r w:rsidRPr="008E5CAF">
        <w:rPr>
          <w:rFonts w:hint="eastAsia"/>
        </w:rPr>
        <w:t xml:space="preserve">This document describes the </w:t>
      </w:r>
      <w:r>
        <w:rPr>
          <w:rFonts w:hint="eastAsia"/>
        </w:rPr>
        <w:t>P</w:t>
      </w:r>
      <w:r w:rsidRPr="00E34558">
        <w:rPr>
          <w:rFonts w:hint="eastAsia"/>
        </w:rPr>
        <w:t>IT</w:t>
      </w:r>
      <w:r w:rsidRPr="00E34558">
        <w:t xml:space="preserve"> (</w:t>
      </w:r>
      <w:r w:rsidRPr="00DD78A4">
        <w:t>Periodic Interrupt Timer</w:t>
      </w:r>
      <w:r w:rsidRPr="00E34558">
        <w:rPr>
          <w:rFonts w:hint="eastAsia"/>
        </w:rPr>
        <w:t xml:space="preserve">) </w:t>
      </w:r>
      <w:r w:rsidRPr="00E34558">
        <w:t>d</w:t>
      </w:r>
      <w:r w:rsidRPr="008E5CAF">
        <w:rPr>
          <w:rFonts w:hint="eastAsia"/>
        </w:rPr>
        <w:t>river in Linux kernel of MVF TOWER BOARD (</w:t>
      </w:r>
      <w:r w:rsidRPr="008E5CAF">
        <w:t>XTWR-VF600</w:t>
      </w:r>
      <w:r w:rsidRPr="008E5CAF">
        <w:rPr>
          <w:rFonts w:hint="eastAsia"/>
        </w:rPr>
        <w:t>) with MVF SoC.</w:t>
      </w:r>
    </w:p>
    <w:p w:rsidR="00C93444" w:rsidRDefault="008E5CAF" w:rsidP="00753043">
      <w:pPr>
        <w:ind w:left="420"/>
      </w:pPr>
      <w:r>
        <w:rPr>
          <w:rFonts w:hint="eastAsia"/>
        </w:rPr>
        <w:t>PI</w:t>
      </w:r>
      <w:r w:rsidRPr="008E5CAF">
        <w:rPr>
          <w:rFonts w:hint="eastAsia"/>
        </w:rPr>
        <w:t xml:space="preserve">T driver </w:t>
      </w:r>
      <w:r w:rsidRPr="008E5CAF">
        <w:t>provides</w:t>
      </w:r>
      <w:r w:rsidRPr="008E5CAF">
        <w:rPr>
          <w:rFonts w:hint="eastAsia"/>
        </w:rPr>
        <w:t xml:space="preserve"> highly-accurate timer function by API for </w:t>
      </w:r>
      <w:r w:rsidRPr="008E5CAF">
        <w:t>various</w:t>
      </w:r>
      <w:r w:rsidRPr="008E5CAF">
        <w:rPr>
          <w:rFonts w:hint="eastAsia"/>
        </w:rPr>
        <w:t xml:space="preserve"> drivers in kernel.</w:t>
      </w:r>
    </w:p>
    <w:p w:rsidR="00D27EE2" w:rsidRPr="00DD78A4" w:rsidRDefault="008F0D14" w:rsidP="00753043">
      <w:pPr>
        <w:ind w:left="420"/>
      </w:pPr>
      <w:r w:rsidRPr="00DD78A4">
        <w:t xml:space="preserve">Out of </w:t>
      </w:r>
      <w:r w:rsidR="008E5CAF" w:rsidRPr="00DD78A4">
        <w:t>8 PIT timers, PIT0 can be u</w:t>
      </w:r>
      <w:r w:rsidRPr="00DD78A4">
        <w:t>sed</w:t>
      </w:r>
      <w:r w:rsidR="008E5CAF" w:rsidRPr="00DD78A4">
        <w:t xml:space="preserve"> as long as it is </w:t>
      </w:r>
      <w:r w:rsidRPr="00DD78A4">
        <w:t xml:space="preserve">not </w:t>
      </w:r>
      <w:r w:rsidR="008E5CAF" w:rsidRPr="00DD78A4">
        <w:t>defined by the kernel as TICK timer.</w:t>
      </w:r>
    </w:p>
    <w:p w:rsidR="00756A7E" w:rsidRPr="00D27EE2" w:rsidRDefault="00756A7E" w:rsidP="00E31C5D">
      <w:pPr>
        <w:ind w:left="420"/>
      </w:pPr>
    </w:p>
    <w:p w:rsidR="00F31AC6" w:rsidRPr="00756A7E" w:rsidRDefault="00F31AC6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8F0D14" w:rsidRPr="008F0D14" w:rsidRDefault="008F0D14" w:rsidP="008F0D14">
      <w:pPr>
        <w:ind w:left="425"/>
      </w:pPr>
      <w:r w:rsidRPr="008F0D14">
        <w:rPr>
          <w:rFonts w:hint="eastAsia"/>
        </w:rPr>
        <w:t xml:space="preserve"> All source code is newly written.</w:t>
      </w:r>
    </w:p>
    <w:p w:rsidR="0030080F" w:rsidRDefault="0030080F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31AC6" w:rsidRPr="00834DB0" w:rsidRDefault="00F31AC6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34DB0" w:rsidRDefault="00E31C5D" w:rsidP="00834DB0">
      <w:pPr>
        <w:pStyle w:val="1"/>
        <w:numPr>
          <w:ilvl w:val="0"/>
          <w:numId w:val="1"/>
        </w:numPr>
      </w:pPr>
      <w:r w:rsidRPr="00E31C5D">
        <w:t>API of new functions</w:t>
      </w:r>
    </w:p>
    <w:p w:rsidR="008F0D14" w:rsidRPr="008F0D14" w:rsidRDefault="008F0D14" w:rsidP="008F0D14">
      <w:pPr>
        <w:ind w:left="425"/>
      </w:pPr>
      <w:r w:rsidRPr="008F0D14">
        <w:rPr>
          <w:rFonts w:hint="eastAsia"/>
        </w:rPr>
        <w:t xml:space="preserve"> Define 6 APIs to control timer from driver.</w:t>
      </w:r>
    </w:p>
    <w:p w:rsidR="005A18EF" w:rsidRPr="0065164A" w:rsidRDefault="005A18EF" w:rsidP="005A18EF">
      <w:pPr>
        <w:ind w:left="425"/>
      </w:pPr>
    </w:p>
    <w:p w:rsidR="00834DB0" w:rsidRPr="00D27EE2" w:rsidRDefault="00D27EE2" w:rsidP="00753043">
      <w:pPr>
        <w:pStyle w:val="2"/>
        <w:numPr>
          <w:ilvl w:val="1"/>
          <w:numId w:val="1"/>
        </w:numPr>
        <w:rPr>
          <w:u w:val="single"/>
        </w:rPr>
      </w:pPr>
      <w:r w:rsidRPr="00D27EE2">
        <w:rPr>
          <w:rFonts w:hint="eastAsia"/>
          <w:u w:val="single"/>
        </w:rPr>
        <w:t>pit</w:t>
      </w:r>
      <w:r w:rsidR="00753043" w:rsidRPr="00D27EE2">
        <w:rPr>
          <w:u w:val="single"/>
        </w:rPr>
        <w:t>_alloc_timer</w:t>
      </w:r>
      <w:r w:rsidR="008F0D14">
        <w:rPr>
          <w:rFonts w:hint="eastAsia"/>
          <w:u w:val="single"/>
        </w:rPr>
        <w:t xml:space="preserve"> function</w:t>
      </w:r>
    </w:p>
    <w:p w:rsidR="00753043" w:rsidRPr="002D4EAC" w:rsidRDefault="008F0D14" w:rsidP="00753043">
      <w:pPr>
        <w:ind w:left="577" w:firstLine="415"/>
      </w:pPr>
      <w:r>
        <w:rPr>
          <w:rFonts w:hint="eastAsia"/>
        </w:rPr>
        <w:t>Assign PIT timer.</w:t>
      </w:r>
    </w:p>
    <w:p w:rsidR="00753043" w:rsidRDefault="008F0D14" w:rsidP="00DD78A4">
      <w:pPr>
        <w:ind w:left="993" w:hanging="1"/>
      </w:pPr>
      <w:r w:rsidRPr="008F0D14">
        <w:rPr>
          <w:rFonts w:hint="eastAsia"/>
        </w:rPr>
        <w:t>Drivers employing this timer use this function to obtain and control</w:t>
      </w:r>
      <w:r>
        <w:rPr>
          <w:rFonts w:hint="eastAsia"/>
        </w:rPr>
        <w:t xml:space="preserve"> TimerHandle.</w:t>
      </w:r>
    </w:p>
    <w:p w:rsidR="0068581E" w:rsidRPr="008F0D14" w:rsidRDefault="0068581E" w:rsidP="00753043">
      <w:pPr>
        <w:ind w:left="577" w:firstLine="415"/>
      </w:pPr>
    </w:p>
    <w:p w:rsidR="00753043" w:rsidRDefault="00CD4A28" w:rsidP="00753043">
      <w:pPr>
        <w:ind w:left="577" w:firstLine="415"/>
      </w:pPr>
      <w:r>
        <w:t>P</w:t>
      </w:r>
      <w:r>
        <w:rPr>
          <w:rFonts w:hint="eastAsia"/>
        </w:rPr>
        <w:t>rototype:</w:t>
      </w:r>
      <w:r w:rsidR="00753043">
        <w:rPr>
          <w:rFonts w:hint="eastAsia"/>
        </w:rPr>
        <w:t xml:space="preserve"> int </w:t>
      </w:r>
      <w:r w:rsidR="009E73DA">
        <w:rPr>
          <w:rFonts w:hint="eastAsia"/>
        </w:rPr>
        <w:t>pit</w:t>
      </w:r>
      <w:r w:rsidR="00753043">
        <w:rPr>
          <w:rFonts w:hint="eastAsia"/>
        </w:rPr>
        <w:t>_alloc_timer</w:t>
      </w:r>
      <w:r w:rsidR="00DD00A4">
        <w:rPr>
          <w:rFonts w:hint="eastAsia"/>
        </w:rPr>
        <w:t xml:space="preserve"> </w:t>
      </w:r>
      <w:r w:rsidR="00753043">
        <w:rPr>
          <w:rFonts w:hint="eastAsia"/>
        </w:rPr>
        <w:t>(</w:t>
      </w:r>
      <w:r w:rsidR="00B07263">
        <w:rPr>
          <w:rFonts w:hint="eastAsia"/>
        </w:rPr>
        <w:t>pit_channel ch</w:t>
      </w:r>
      <w:r w:rsidR="00753043">
        <w:rPr>
          <w:rFonts w:hint="eastAsia"/>
        </w:rPr>
        <w:t>)</w:t>
      </w:r>
    </w:p>
    <w:p w:rsidR="00753043" w:rsidRPr="00DD78A4" w:rsidRDefault="00CD4A28" w:rsidP="00B07263">
      <w:pPr>
        <w:ind w:left="577" w:firstLine="415"/>
      </w:pPr>
      <w:r w:rsidRPr="00DD78A4">
        <w:t xml:space="preserve">Argument: </w:t>
      </w:r>
      <w:r w:rsidR="00B07263" w:rsidRPr="00DD78A4">
        <w:tab/>
        <w:t>ch:PIT channel</w:t>
      </w:r>
      <w:r w:rsidR="00DD00A4" w:rsidRPr="00DD78A4">
        <w:t xml:space="preserve"> </w:t>
      </w:r>
      <w:r w:rsidR="00B07263" w:rsidRPr="00DD78A4">
        <w:t>(</w:t>
      </w:r>
      <w:r w:rsidR="00DD00A4" w:rsidRPr="00DD78A4">
        <w:t>refer to enum below</w:t>
      </w:r>
      <w:r w:rsidR="00B07263" w:rsidRPr="00DD78A4">
        <w:t>)</w:t>
      </w:r>
    </w:p>
    <w:p w:rsidR="00CD4A28" w:rsidRPr="00E34558" w:rsidRDefault="00CD4A28" w:rsidP="006477FA">
      <w:pPr>
        <w:ind w:left="152" w:firstLine="840"/>
      </w:pPr>
      <w:r w:rsidRPr="00E34558">
        <w:rPr>
          <w:rFonts w:hint="eastAsia"/>
        </w:rPr>
        <w:t>Return value:</w:t>
      </w:r>
      <w:r w:rsidRPr="00E34558">
        <w:rPr>
          <w:rFonts w:hint="eastAsia"/>
        </w:rPr>
        <w:tab/>
      </w:r>
      <w:r w:rsidR="00DD00A4" w:rsidRPr="00E34558">
        <w:t>Negative value: Error</w:t>
      </w:r>
    </w:p>
    <w:p w:rsidR="00CD4A28" w:rsidRPr="00E34558" w:rsidRDefault="00CD4A28" w:rsidP="00CD4A28">
      <w:pPr>
        <w:ind w:left="577" w:firstLine="415"/>
      </w:pPr>
      <w:r w:rsidRPr="00E34558">
        <w:tab/>
      </w:r>
      <w:r w:rsidRPr="00E34558">
        <w:tab/>
      </w:r>
      <w:r w:rsidR="00DD00A4" w:rsidRPr="00E34558">
        <w:t>Positive value</w:t>
      </w:r>
      <w:r w:rsidRPr="00E34558">
        <w:t>:</w:t>
      </w:r>
      <w:r w:rsidR="00DD00A4" w:rsidRPr="00E34558">
        <w:t xml:space="preserve"> </w:t>
      </w:r>
      <w:r w:rsidR="00AB719C" w:rsidRPr="00E34558">
        <w:t>TimerHandle</w:t>
      </w:r>
    </w:p>
    <w:p w:rsidR="002D4EAC" w:rsidRDefault="00DD00A4" w:rsidP="00DD78A4">
      <w:pPr>
        <w:ind w:left="1560" w:hanging="568"/>
        <w:rPr>
          <w:u w:val="single"/>
        </w:rPr>
      </w:pPr>
      <w:r w:rsidRPr="00DD78A4">
        <w:t xml:space="preserve">Note: If the kernel assigns PIT0 as System Timer, this allocation causes an </w:t>
      </w:r>
      <w:r>
        <w:rPr>
          <w:rFonts w:hint="eastAsia"/>
          <w:u w:val="single"/>
        </w:rPr>
        <w:t>error.</w:t>
      </w:r>
    </w:p>
    <w:p w:rsidR="00897C39" w:rsidRPr="002D4EAC" w:rsidRDefault="00897C39" w:rsidP="002D4EAC">
      <w:pPr>
        <w:ind w:left="152" w:firstLine="840"/>
        <w:rPr>
          <w:u w:val="single"/>
        </w:rPr>
      </w:pPr>
    </w:p>
    <w:p w:rsidR="00B07263" w:rsidRPr="001048CA" w:rsidRDefault="00B07263" w:rsidP="00B07263">
      <w:pPr>
        <w:pStyle w:val="a3"/>
        <w:numPr>
          <w:ilvl w:val="0"/>
          <w:numId w:val="2"/>
        </w:numPr>
        <w:ind w:leftChars="0"/>
        <w:rPr>
          <w:u w:val="single"/>
        </w:rPr>
      </w:pPr>
      <w:r w:rsidRPr="001048CA">
        <w:rPr>
          <w:rFonts w:hint="eastAsia"/>
          <w:u w:val="single"/>
        </w:rPr>
        <w:t>enum pit_channel</w:t>
      </w:r>
    </w:p>
    <w:p w:rsidR="00B07263" w:rsidRPr="001048CA" w:rsidRDefault="00B07263" w:rsidP="00B07263">
      <w:pPr>
        <w:ind w:left="152" w:firstLine="688"/>
        <w:rPr>
          <w:u w:val="single"/>
        </w:rPr>
      </w:pPr>
      <w:r w:rsidRPr="001048CA">
        <w:rPr>
          <w:rFonts w:hint="eastAsia"/>
          <w:u w:val="single"/>
        </w:rPr>
        <w:t>typedef enum {</w:t>
      </w:r>
    </w:p>
    <w:p w:rsidR="00B07263" w:rsidRPr="00DD78A4" w:rsidRDefault="00B07263" w:rsidP="00B07263">
      <w:pPr>
        <w:ind w:left="152" w:firstLine="688"/>
      </w:pPr>
      <w:r w:rsidRPr="00DD78A4">
        <w:tab/>
        <w:t>PIT0, PIT1, PIT2, PIT3, PIT4,PIT5,PIT6,PIT7</w:t>
      </w:r>
    </w:p>
    <w:p w:rsidR="00B07263" w:rsidRPr="00DD78A4" w:rsidRDefault="00B07263" w:rsidP="00B07263">
      <w:pPr>
        <w:ind w:left="152" w:firstLine="688"/>
      </w:pPr>
      <w:r w:rsidRPr="00DD78A4">
        <w:tab/>
        <w:t>PIT_AVAILABLE_CHANNEL</w:t>
      </w:r>
    </w:p>
    <w:p w:rsidR="00B07263" w:rsidRPr="00DD78A4" w:rsidRDefault="00B07263" w:rsidP="00B07263">
      <w:pPr>
        <w:ind w:left="152" w:firstLine="688"/>
      </w:pPr>
      <w:r w:rsidRPr="00DD78A4">
        <w:t xml:space="preserve">} </w:t>
      </w:r>
      <w:r w:rsidR="002C1B7A" w:rsidRPr="00DD78A4">
        <w:t>pit_</w:t>
      </w:r>
      <w:r w:rsidRPr="00DD78A4">
        <w:t>channel;</w:t>
      </w:r>
    </w:p>
    <w:p w:rsidR="00B07263" w:rsidRPr="00DD78A4" w:rsidRDefault="00B07263" w:rsidP="00B07263">
      <w:pPr>
        <w:ind w:left="840"/>
      </w:pPr>
      <w:r w:rsidRPr="00DD78A4">
        <w:t>PIT_AVAILABLE_CHANNEL</w:t>
      </w:r>
      <w:r w:rsidR="006C2E9C" w:rsidRPr="00E34558">
        <w:rPr>
          <w:rFonts w:hint="eastAsia"/>
        </w:rPr>
        <w:t xml:space="preserve"> </w:t>
      </w:r>
      <w:r w:rsidR="006C2E9C" w:rsidRPr="00DD78A4">
        <w:t>is used to obtain available channel of PIT.</w:t>
      </w:r>
    </w:p>
    <w:p w:rsidR="002D4EAC" w:rsidRPr="00B07263" w:rsidRDefault="002D4EAC" w:rsidP="002D4EAC">
      <w:pPr>
        <w:ind w:left="152" w:firstLine="840"/>
      </w:pPr>
    </w:p>
    <w:p w:rsidR="0065164A" w:rsidRPr="00D27EE2" w:rsidRDefault="00D27EE2" w:rsidP="0065164A">
      <w:pPr>
        <w:pStyle w:val="2"/>
        <w:numPr>
          <w:ilvl w:val="1"/>
          <w:numId w:val="1"/>
        </w:numPr>
        <w:rPr>
          <w:u w:val="single"/>
        </w:rPr>
      </w:pPr>
      <w:r w:rsidRPr="00D27EE2">
        <w:rPr>
          <w:rFonts w:hint="eastAsia"/>
          <w:u w:val="single"/>
        </w:rPr>
        <w:t>pit</w:t>
      </w:r>
      <w:r w:rsidR="0065164A" w:rsidRPr="00D27EE2">
        <w:rPr>
          <w:u w:val="single"/>
        </w:rPr>
        <w:t>_param_set</w:t>
      </w:r>
      <w:r w:rsidR="006C2E9C">
        <w:rPr>
          <w:rFonts w:hint="eastAsia"/>
          <w:u w:val="single"/>
        </w:rPr>
        <w:t xml:space="preserve"> function</w:t>
      </w:r>
    </w:p>
    <w:p w:rsidR="0065164A" w:rsidRDefault="006C2E9C" w:rsidP="0065164A">
      <w:pPr>
        <w:ind w:left="152" w:firstLine="840"/>
      </w:pPr>
      <w:r>
        <w:rPr>
          <w:rFonts w:hint="eastAsia"/>
        </w:rPr>
        <w:t xml:space="preserve">Set timer by parameter, and </w:t>
      </w:r>
      <w:r w:rsidRPr="006C2E9C">
        <w:rPr>
          <w:rFonts w:hint="eastAsia"/>
        </w:rPr>
        <w:t>register callback function for timer interrupt.</w:t>
      </w:r>
    </w:p>
    <w:p w:rsidR="0068581E" w:rsidRDefault="0068581E" w:rsidP="0065164A">
      <w:pPr>
        <w:ind w:left="152" w:firstLine="840"/>
      </w:pPr>
    </w:p>
    <w:p w:rsidR="00F549C4" w:rsidRPr="00786948" w:rsidRDefault="0065164A" w:rsidP="00F549C4">
      <w:pPr>
        <w:ind w:left="992"/>
      </w:pPr>
      <w:r w:rsidRPr="00786948">
        <w:t>P</w:t>
      </w:r>
      <w:r w:rsidRPr="00786948">
        <w:rPr>
          <w:rFonts w:hint="eastAsia"/>
        </w:rPr>
        <w:t xml:space="preserve">rototype: int </w:t>
      </w:r>
      <w:r w:rsidR="00964567" w:rsidRPr="00786948">
        <w:rPr>
          <w:rFonts w:hint="eastAsia"/>
        </w:rPr>
        <w:t>pit</w:t>
      </w:r>
      <w:r w:rsidRPr="00786948">
        <w:rPr>
          <w:rFonts w:hint="eastAsia"/>
        </w:rPr>
        <w:t>_param_set</w:t>
      </w:r>
      <w:r w:rsidR="006C2E9C">
        <w:rPr>
          <w:rFonts w:hint="eastAsia"/>
        </w:rPr>
        <w:t xml:space="preserve"> </w:t>
      </w:r>
      <w:r w:rsidRPr="00786948">
        <w:rPr>
          <w:rFonts w:hint="eastAsia"/>
        </w:rPr>
        <w:t xml:space="preserve">(int timer_handle, </w:t>
      </w:r>
      <w:r w:rsidR="00D27EE2" w:rsidRPr="00786948">
        <w:rPr>
          <w:rFonts w:hint="eastAsia"/>
        </w:rPr>
        <w:t>unsigned long load_value</w:t>
      </w:r>
      <w:r w:rsidR="00F549C4" w:rsidRPr="00786948">
        <w:rPr>
          <w:rFonts w:hint="eastAsia"/>
        </w:rPr>
        <w:t xml:space="preserve">, </w:t>
      </w:r>
    </w:p>
    <w:p w:rsidR="0065164A" w:rsidRDefault="00F549C4" w:rsidP="00F549C4">
      <w:pPr>
        <w:ind w:left="5040"/>
      </w:pPr>
      <w:r w:rsidRPr="00F549C4">
        <w:t>void (*</w:t>
      </w:r>
      <w:r>
        <w:rPr>
          <w:rFonts w:hint="eastAsia"/>
        </w:rPr>
        <w:t>event</w:t>
      </w:r>
      <w:r w:rsidRPr="00F549C4">
        <w:t>_handler)</w:t>
      </w:r>
      <w:r>
        <w:rPr>
          <w:rFonts w:hint="eastAsia"/>
        </w:rPr>
        <w:t>(</w:t>
      </w:r>
      <w:del w:id="0" w:author="堀 智一" w:date="2012-07-12T10:58:00Z">
        <w:r w:rsidDel="00977CA4">
          <w:rPr>
            <w:rFonts w:hint="eastAsia"/>
          </w:rPr>
          <w:delText>void</w:delText>
        </w:r>
      </w:del>
      <w:ins w:id="1" w:author="堀 智一" w:date="2012-07-12T10:58:00Z">
        <w:r w:rsidR="00977CA4">
          <w:rPr>
            <w:rFonts w:hint="eastAsia"/>
          </w:rPr>
          <w:t>int ch</w:t>
        </w:r>
      </w:ins>
      <w:r>
        <w:rPr>
          <w:rFonts w:hint="eastAsia"/>
        </w:rPr>
        <w:t>)</w:t>
      </w:r>
      <w:r w:rsidR="0065164A">
        <w:rPr>
          <w:rFonts w:hint="eastAsia"/>
        </w:rPr>
        <w:t>)</w:t>
      </w:r>
    </w:p>
    <w:p w:rsidR="0065164A" w:rsidRDefault="0065164A" w:rsidP="0065164A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</w:r>
      <w:r w:rsidR="00F549C4">
        <w:rPr>
          <w:rFonts w:hint="eastAsia"/>
        </w:rPr>
        <w:t>timer_handle</w:t>
      </w:r>
      <w:r>
        <w:rPr>
          <w:rFonts w:hint="eastAsia"/>
        </w:rPr>
        <w:t>:</w:t>
      </w:r>
      <w:r w:rsidR="00F549C4" w:rsidRPr="00F549C4">
        <w:t xml:space="preserve"> </w:t>
      </w:r>
      <w:r w:rsidR="006C2E9C" w:rsidRPr="006C2E9C">
        <w:rPr>
          <w:rFonts w:hint="eastAsia"/>
        </w:rPr>
        <w:t xml:space="preserve">Handle obtained by </w:t>
      </w:r>
      <w:r w:rsidR="00964567">
        <w:t>pit_</w:t>
      </w:r>
      <w:r w:rsidR="00F549C4" w:rsidRPr="00753043">
        <w:t>alloc_timer</w:t>
      </w:r>
    </w:p>
    <w:p w:rsidR="009E73DA" w:rsidRPr="00DD78A4" w:rsidRDefault="00D27EE2" w:rsidP="009E73DA">
      <w:pPr>
        <w:ind w:left="2520"/>
      </w:pPr>
      <w:r w:rsidRPr="00DD78A4">
        <w:t>load_value</w:t>
      </w:r>
      <w:r w:rsidR="00F549C4" w:rsidRPr="00DD78A4">
        <w:t xml:space="preserve">: </w:t>
      </w:r>
      <w:r w:rsidRPr="00DD78A4">
        <w:t>32bit</w:t>
      </w:r>
      <w:r w:rsidR="008B011C" w:rsidRPr="00DD78A4">
        <w:t xml:space="preserve"> timer setting value </w:t>
      </w:r>
      <w:r w:rsidR="009E73DA" w:rsidRPr="00DD78A4">
        <w:t>(</w:t>
      </w:r>
      <w:r w:rsidR="008B011C" w:rsidRPr="00DD78A4">
        <w:t>default value of down counter</w:t>
      </w:r>
      <w:r w:rsidR="009E73DA" w:rsidRPr="00DD78A4">
        <w:t>)</w:t>
      </w:r>
    </w:p>
    <w:p w:rsidR="00F549C4" w:rsidRDefault="00F549C4" w:rsidP="006477FA">
      <w:pPr>
        <w:ind w:left="2520"/>
      </w:pPr>
      <w:r>
        <w:rPr>
          <w:rFonts w:hint="eastAsia"/>
        </w:rPr>
        <w:t>event</w:t>
      </w:r>
      <w:r w:rsidRPr="00F549C4">
        <w:t>_handler</w:t>
      </w:r>
      <w:r>
        <w:rPr>
          <w:rFonts w:hint="eastAsia"/>
        </w:rPr>
        <w:t>:</w:t>
      </w:r>
      <w:r w:rsidR="006C2E9C">
        <w:rPr>
          <w:rFonts w:hint="eastAsia"/>
        </w:rPr>
        <w:t xml:space="preserve"> </w:t>
      </w:r>
      <w:r w:rsidR="006C2E9C" w:rsidRPr="006C2E9C">
        <w:rPr>
          <w:rFonts w:hint="eastAsia"/>
        </w:rPr>
        <w:t>Event handler (NULL can be specified)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6C2E9C" w:rsidRPr="006C2E9C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6C2E9C">
        <w:rPr>
          <w:rFonts w:hint="eastAsia"/>
        </w:rPr>
        <w:t xml:space="preserve"> </w:t>
      </w:r>
      <w:r w:rsidR="006C2E9C" w:rsidRPr="006C2E9C">
        <w:rPr>
          <w:rFonts w:hint="eastAsia"/>
        </w:rPr>
        <w:t>Set successfully</w:t>
      </w:r>
    </w:p>
    <w:p w:rsidR="006477FA" w:rsidRPr="005A18EF" w:rsidRDefault="006477FA" w:rsidP="00DD3593">
      <w:pPr>
        <w:ind w:left="304" w:firstLine="688"/>
      </w:pPr>
    </w:p>
    <w:p w:rsidR="00D46937" w:rsidRDefault="00D27EE2" w:rsidP="00D46937">
      <w:pPr>
        <w:pStyle w:val="2"/>
        <w:numPr>
          <w:ilvl w:val="1"/>
          <w:numId w:val="1"/>
        </w:numPr>
      </w:pPr>
      <w:r>
        <w:rPr>
          <w:rFonts w:hint="eastAsia"/>
        </w:rPr>
        <w:t>pit</w:t>
      </w:r>
      <w:r w:rsidR="00D46937" w:rsidRPr="00D46937">
        <w:t>_enable_timer</w:t>
      </w:r>
      <w:r w:rsidR="008B011C">
        <w:rPr>
          <w:rFonts w:hint="eastAsia"/>
        </w:rPr>
        <w:t xml:space="preserve"> function</w:t>
      </w:r>
    </w:p>
    <w:p w:rsidR="00D46937" w:rsidRDefault="006965B8" w:rsidP="00D46937">
      <w:pPr>
        <w:ind w:left="577" w:firstLine="415"/>
      </w:pPr>
      <w:r>
        <w:rPr>
          <w:rFonts w:hint="eastAsia"/>
        </w:rPr>
        <w:t>Start timer.</w:t>
      </w:r>
    </w:p>
    <w:p w:rsidR="00D46937" w:rsidRPr="00DD78A4" w:rsidRDefault="006965B8" w:rsidP="009E73DA">
      <w:pPr>
        <w:ind w:left="992"/>
      </w:pPr>
      <w:r w:rsidRPr="00DD78A4">
        <w:t>An error occurs if load_value is not set by pit_param_set function.</w:t>
      </w:r>
    </w:p>
    <w:p w:rsidR="0068581E" w:rsidRPr="00786948" w:rsidRDefault="0068581E" w:rsidP="009E73DA">
      <w:pPr>
        <w:ind w:left="992"/>
        <w:rPr>
          <w:u w:val="single"/>
        </w:rPr>
      </w:pPr>
    </w:p>
    <w:p w:rsidR="00D46937" w:rsidRDefault="00D46937" w:rsidP="00D46937">
      <w:pPr>
        <w:ind w:left="992"/>
      </w:pPr>
      <w:r>
        <w:t>P</w:t>
      </w:r>
      <w:r>
        <w:rPr>
          <w:rFonts w:hint="eastAsia"/>
        </w:rPr>
        <w:t xml:space="preserve">rototype: </w:t>
      </w:r>
      <w:r w:rsidR="00964567">
        <w:rPr>
          <w:rFonts w:hint="eastAsia"/>
        </w:rPr>
        <w:tab/>
      </w:r>
      <w:r>
        <w:rPr>
          <w:rFonts w:hint="eastAsia"/>
        </w:rPr>
        <w:t xml:space="preserve">int </w:t>
      </w:r>
      <w:r w:rsidR="00964567">
        <w:rPr>
          <w:rFonts w:hint="eastAsia"/>
        </w:rPr>
        <w:t>pit</w:t>
      </w:r>
      <w:r w:rsidRPr="00D46937">
        <w:t>_enable_timer</w:t>
      </w:r>
      <w:r>
        <w:rPr>
          <w:rFonts w:hint="eastAsia"/>
        </w:rPr>
        <w:t xml:space="preserve"> (int timer_handle)</w:t>
      </w:r>
    </w:p>
    <w:p w:rsidR="00D46937" w:rsidRDefault="00D46937" w:rsidP="00D46937">
      <w:pPr>
        <w:ind w:left="577" w:firstLine="415"/>
      </w:pPr>
      <w:r>
        <w:rPr>
          <w:rFonts w:hint="eastAsia"/>
        </w:rPr>
        <w:t xml:space="preserve">Argument: </w:t>
      </w:r>
      <w:r w:rsidR="00964567">
        <w:rPr>
          <w:rFonts w:hint="eastAsia"/>
        </w:rPr>
        <w:tab/>
      </w:r>
      <w:r>
        <w:rPr>
          <w:rFonts w:hint="eastAsia"/>
        </w:rPr>
        <w:t>timer_handle:</w:t>
      </w:r>
      <w:r w:rsidRPr="00F549C4">
        <w:t xml:space="preserve"> </w:t>
      </w:r>
      <w:r w:rsidR="006965B8" w:rsidRPr="006965B8">
        <w:rPr>
          <w:rFonts w:hint="eastAsia"/>
        </w:rPr>
        <w:t xml:space="preserve">Handle obtained by </w:t>
      </w:r>
      <w:r w:rsidR="00964567">
        <w:rPr>
          <w:rFonts w:hint="eastAsia"/>
        </w:rPr>
        <w:t>pit</w:t>
      </w:r>
      <w:r w:rsidRPr="00753043">
        <w:t>_alloc_timer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6965B8" w:rsidRPr="006965B8">
        <w:rPr>
          <w:rFonts w:hint="eastAsia"/>
        </w:rPr>
        <w:t>Negative value: Error</w:t>
      </w:r>
    </w:p>
    <w:p w:rsidR="00D46937" w:rsidRDefault="00D46937" w:rsidP="00D46937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6965B8">
        <w:rPr>
          <w:rFonts w:hint="eastAsia"/>
        </w:rPr>
        <w:t xml:space="preserve"> </w:t>
      </w:r>
      <w:r w:rsidR="006965B8" w:rsidRPr="006965B8">
        <w:rPr>
          <w:rFonts w:hint="eastAsia"/>
        </w:rPr>
        <w:t>Start successfully</w:t>
      </w:r>
    </w:p>
    <w:p w:rsidR="00D25136" w:rsidRDefault="00D25136" w:rsidP="00D46937">
      <w:pPr>
        <w:ind w:left="577" w:firstLine="415"/>
      </w:pPr>
    </w:p>
    <w:p w:rsidR="00D25136" w:rsidRDefault="00964567" w:rsidP="00D25136">
      <w:pPr>
        <w:pStyle w:val="2"/>
        <w:numPr>
          <w:ilvl w:val="1"/>
          <w:numId w:val="1"/>
        </w:numPr>
      </w:pPr>
      <w:r>
        <w:t>pit_</w:t>
      </w:r>
      <w:r w:rsidR="00D25136" w:rsidRPr="00D25136">
        <w:t>disable_timer</w:t>
      </w:r>
      <w:r w:rsidR="006965B8">
        <w:rPr>
          <w:rFonts w:hint="eastAsia"/>
        </w:rPr>
        <w:t xml:space="preserve"> function</w:t>
      </w:r>
    </w:p>
    <w:p w:rsidR="00D25136" w:rsidRDefault="006965B8" w:rsidP="00D25136">
      <w:pPr>
        <w:ind w:left="577" w:firstLine="415"/>
      </w:pPr>
      <w:r>
        <w:rPr>
          <w:rFonts w:hint="eastAsia"/>
        </w:rPr>
        <w:t>Stop timer.</w:t>
      </w:r>
    </w:p>
    <w:p w:rsidR="0068581E" w:rsidRDefault="0068581E" w:rsidP="00D25136">
      <w:pPr>
        <w:ind w:left="577" w:firstLine="415"/>
      </w:pP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</w:t>
      </w:r>
      <w:r w:rsidR="00964567">
        <w:rPr>
          <w:rFonts w:hint="eastAsia"/>
        </w:rPr>
        <w:tab/>
      </w:r>
      <w:r>
        <w:rPr>
          <w:rFonts w:hint="eastAsia"/>
        </w:rPr>
        <w:t xml:space="preserve">int </w:t>
      </w:r>
      <w:r w:rsidR="00964567">
        <w:t>pit_</w:t>
      </w:r>
      <w:r>
        <w:rPr>
          <w:rFonts w:hint="eastAsia"/>
        </w:rPr>
        <w:t>disable</w:t>
      </w:r>
      <w:r w:rsidRPr="00D46937">
        <w:t>_timer</w:t>
      </w:r>
      <w:r>
        <w:rPr>
          <w:rFonts w:hint="eastAsia"/>
        </w:rPr>
        <w:t xml:space="preserve"> (int timer_handle)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6965B8" w:rsidRPr="006965B8">
        <w:rPr>
          <w:rFonts w:hint="eastAsia"/>
        </w:rPr>
        <w:t>Handle obtained by</w:t>
      </w:r>
      <w:r w:rsidR="006965B8">
        <w:rPr>
          <w:rFonts w:hint="eastAsia"/>
        </w:rPr>
        <w:t xml:space="preserve"> </w:t>
      </w:r>
      <w:r w:rsidR="00964567">
        <w:rPr>
          <w:rFonts w:hint="eastAsia"/>
        </w:rPr>
        <w:t>pit_</w:t>
      </w:r>
      <w:r w:rsidRPr="00753043">
        <w:t>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6965B8" w:rsidRPr="006965B8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6965B8">
        <w:rPr>
          <w:rFonts w:hint="eastAsia"/>
        </w:rPr>
        <w:t xml:space="preserve"> </w:t>
      </w:r>
      <w:r w:rsidR="006965B8" w:rsidRPr="006965B8">
        <w:rPr>
          <w:rFonts w:hint="eastAsia"/>
        </w:rPr>
        <w:t>Stop successfully</w:t>
      </w:r>
    </w:p>
    <w:p w:rsidR="00D25136" w:rsidRDefault="00D25136" w:rsidP="00D25136">
      <w:pPr>
        <w:ind w:left="577" w:firstLine="415"/>
      </w:pPr>
    </w:p>
    <w:p w:rsidR="00D25136" w:rsidRDefault="00964567" w:rsidP="00D25136">
      <w:pPr>
        <w:pStyle w:val="2"/>
        <w:numPr>
          <w:ilvl w:val="1"/>
          <w:numId w:val="1"/>
        </w:numPr>
      </w:pPr>
      <w:r>
        <w:t>pit_</w:t>
      </w:r>
      <w:r w:rsidR="00D25136" w:rsidRPr="00D25136">
        <w:t>read_counter</w:t>
      </w:r>
      <w:r w:rsidR="006965B8">
        <w:rPr>
          <w:rFonts w:hint="eastAsia"/>
        </w:rPr>
        <w:t xml:space="preserve"> function</w:t>
      </w:r>
    </w:p>
    <w:p w:rsidR="00D25136" w:rsidRDefault="006965B8" w:rsidP="00D25136">
      <w:pPr>
        <w:ind w:left="577" w:firstLine="415"/>
      </w:pPr>
      <w:r>
        <w:rPr>
          <w:rFonts w:hint="eastAsia"/>
        </w:rPr>
        <w:t>Read counter value.</w:t>
      </w:r>
    </w:p>
    <w:p w:rsidR="00A6719F" w:rsidRPr="00DD78A4" w:rsidRDefault="00A6719F" w:rsidP="00DD78A4">
      <w:pPr>
        <w:ind w:left="993" w:hanging="1"/>
      </w:pPr>
      <w:r w:rsidRPr="00DD78A4">
        <w:t>Counter value is 4 bytes and copy read-value of PIT_CVALn (Current timer value) register to buffer.</w:t>
      </w:r>
    </w:p>
    <w:p w:rsidR="00786948" w:rsidRDefault="00786948" w:rsidP="00786948">
      <w:pPr>
        <w:ind w:left="577" w:firstLine="415"/>
        <w:rPr>
          <w:u w:val="single"/>
        </w:rPr>
      </w:pPr>
    </w:p>
    <w:p w:rsidR="0068581E" w:rsidRPr="00786948" w:rsidRDefault="0068581E" w:rsidP="00786948">
      <w:pPr>
        <w:ind w:left="577" w:firstLine="415"/>
        <w:rPr>
          <w:u w:val="single"/>
        </w:rPr>
      </w:pPr>
    </w:p>
    <w:p w:rsidR="00D25136" w:rsidRDefault="00D25136" w:rsidP="00D25136">
      <w:pPr>
        <w:ind w:left="992"/>
      </w:pPr>
      <w:r>
        <w:t>P</w:t>
      </w:r>
      <w:r>
        <w:rPr>
          <w:rFonts w:hint="eastAsia"/>
        </w:rPr>
        <w:t xml:space="preserve">rototype: int </w:t>
      </w:r>
      <w:r w:rsidR="00964567">
        <w:t>pit_</w:t>
      </w:r>
      <w:r>
        <w:rPr>
          <w:rFonts w:hint="eastAsia"/>
        </w:rPr>
        <w:t>read</w:t>
      </w:r>
      <w:r w:rsidRPr="00D46937">
        <w:t>_</w:t>
      </w:r>
      <w:r>
        <w:rPr>
          <w:rFonts w:hint="eastAsia"/>
        </w:rPr>
        <w:t>counter (int timer_handle, unsigned long *counter)</w:t>
      </w:r>
    </w:p>
    <w:p w:rsidR="00D25136" w:rsidRDefault="00D25136" w:rsidP="00D25136">
      <w:pPr>
        <w:ind w:left="577" w:firstLine="415"/>
      </w:pPr>
      <w:r>
        <w:rPr>
          <w:rFonts w:hint="eastAsia"/>
        </w:rPr>
        <w:t xml:space="preserve">Argument: </w:t>
      </w:r>
      <w:r>
        <w:rPr>
          <w:rFonts w:hint="eastAsia"/>
        </w:rPr>
        <w:tab/>
        <w:t>timer_handle:</w:t>
      </w:r>
      <w:r w:rsidRPr="00F549C4">
        <w:t xml:space="preserve"> </w:t>
      </w:r>
      <w:r w:rsidR="00961042" w:rsidRPr="00961042">
        <w:rPr>
          <w:rFonts w:hint="eastAsia"/>
        </w:rPr>
        <w:t>Handle obtained by</w:t>
      </w:r>
      <w:r w:rsidR="00961042" w:rsidRPr="00961042">
        <w:t xml:space="preserve"> </w:t>
      </w:r>
      <w:r w:rsidR="00964567">
        <w:t>pit_</w:t>
      </w:r>
      <w:r w:rsidRPr="00753043">
        <w:t>alloc_timer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ounter:</w:t>
      </w:r>
      <w:r w:rsidR="00961042" w:rsidRPr="00961042">
        <w:rPr>
          <w:rFonts w:hint="eastAsia"/>
        </w:rPr>
        <w:t xml:space="preserve"> Pointer of variable to obtain counter value</w:t>
      </w:r>
    </w:p>
    <w:p w:rsidR="00D25136" w:rsidRDefault="00D25136" w:rsidP="00D25136">
      <w:pPr>
        <w:ind w:left="577" w:firstLine="415"/>
      </w:pPr>
      <w:r>
        <w:rPr>
          <w:rFonts w:hint="eastAsia"/>
        </w:rPr>
        <w:t>Return value:</w:t>
      </w:r>
      <w:r>
        <w:rPr>
          <w:rFonts w:hint="eastAsia"/>
        </w:rPr>
        <w:tab/>
      </w:r>
      <w:r w:rsidR="00961042" w:rsidRPr="00961042">
        <w:rPr>
          <w:rFonts w:hint="eastAsia"/>
        </w:rPr>
        <w:t>Negative value: Error</w:t>
      </w:r>
    </w:p>
    <w:p w:rsidR="00D25136" w:rsidRDefault="00D25136" w:rsidP="00D25136">
      <w:pPr>
        <w:ind w:left="577" w:firstLine="415"/>
      </w:pPr>
      <w:r>
        <w:rPr>
          <w:rFonts w:hint="eastAsia"/>
        </w:rPr>
        <w:tab/>
      </w:r>
      <w:r>
        <w:rPr>
          <w:rFonts w:hint="eastAsia"/>
        </w:rPr>
        <w:tab/>
        <w:t>0:</w:t>
      </w:r>
      <w:r w:rsidR="00961042">
        <w:rPr>
          <w:rFonts w:hint="eastAsia"/>
        </w:rPr>
        <w:t xml:space="preserve"> </w:t>
      </w:r>
      <w:r w:rsidR="00961042" w:rsidRPr="00961042">
        <w:rPr>
          <w:rFonts w:hint="eastAsia"/>
        </w:rPr>
        <w:t>Read successfully</w:t>
      </w:r>
    </w:p>
    <w:p w:rsidR="008773E4" w:rsidRDefault="008773E4" w:rsidP="008773E4">
      <w:pPr>
        <w:ind w:left="577" w:firstLine="415"/>
      </w:pPr>
    </w:p>
    <w:p w:rsidR="008773E4" w:rsidRDefault="00964567" w:rsidP="008773E4">
      <w:pPr>
        <w:pStyle w:val="2"/>
        <w:numPr>
          <w:ilvl w:val="1"/>
          <w:numId w:val="1"/>
        </w:numPr>
      </w:pPr>
      <w:r>
        <w:t>pit_</w:t>
      </w:r>
      <w:r w:rsidR="008773E4" w:rsidRPr="008773E4">
        <w:t>free_timer</w:t>
      </w:r>
      <w:r w:rsidR="00961042">
        <w:rPr>
          <w:rFonts w:hint="eastAsia"/>
        </w:rPr>
        <w:t xml:space="preserve"> function</w:t>
      </w:r>
    </w:p>
    <w:p w:rsidR="008773E4" w:rsidRDefault="00961042" w:rsidP="008773E4">
      <w:pPr>
        <w:ind w:left="577" w:firstLine="415"/>
      </w:pPr>
      <w:r w:rsidRPr="00961042">
        <w:t>Release</w:t>
      </w:r>
      <w:r w:rsidRPr="00961042">
        <w:rPr>
          <w:rFonts w:hint="eastAsia"/>
        </w:rPr>
        <w:t xml:space="preserve"> timer assigned by </w:t>
      </w:r>
      <w:r w:rsidR="00964567">
        <w:t>pit_</w:t>
      </w:r>
      <w:r w:rsidR="006477FA" w:rsidRPr="00753043">
        <w:t>alloc_timer</w:t>
      </w:r>
      <w:r>
        <w:rPr>
          <w:rFonts w:hint="eastAsia"/>
        </w:rPr>
        <w:t>.</w:t>
      </w:r>
    </w:p>
    <w:p w:rsidR="008773E4" w:rsidRDefault="008773E4" w:rsidP="008773E4">
      <w:pPr>
        <w:ind w:left="992"/>
      </w:pPr>
      <w:r>
        <w:t>P</w:t>
      </w:r>
      <w:r>
        <w:rPr>
          <w:rFonts w:hint="eastAsia"/>
        </w:rPr>
        <w:t xml:space="preserve">rototype: int </w:t>
      </w:r>
      <w:r w:rsidR="00964567">
        <w:t>pit_</w:t>
      </w:r>
      <w:r>
        <w:rPr>
          <w:rFonts w:hint="eastAsia"/>
        </w:rPr>
        <w:t>free_timer (int timer_handle)</w:t>
      </w:r>
    </w:p>
    <w:p w:rsidR="008773E4" w:rsidRDefault="008773E4" w:rsidP="008773E4">
      <w:pPr>
        <w:ind w:left="577" w:firstLine="415"/>
      </w:pPr>
      <w:r>
        <w:rPr>
          <w:rFonts w:hint="eastAsia"/>
        </w:rPr>
        <w:t>Argument: timer_handle:</w:t>
      </w:r>
      <w:r w:rsidRPr="00F549C4">
        <w:t xml:space="preserve"> </w:t>
      </w:r>
      <w:r w:rsidR="00961042" w:rsidRPr="00961042">
        <w:rPr>
          <w:rFonts w:hint="eastAsia"/>
        </w:rPr>
        <w:t>Handle obtained by</w:t>
      </w:r>
      <w:r w:rsidR="00961042" w:rsidRPr="00961042">
        <w:t xml:space="preserve"> </w:t>
      </w:r>
      <w:r w:rsidR="00964567">
        <w:t>pit_</w:t>
      </w:r>
      <w:r w:rsidRPr="00753043">
        <w:t>alloc_timer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>Return value:</w:t>
      </w:r>
      <w:r w:rsidR="00961042">
        <w:rPr>
          <w:rFonts w:hint="eastAsia"/>
        </w:rPr>
        <w:t xml:space="preserve"> </w:t>
      </w:r>
      <w:r w:rsidR="00961042" w:rsidRPr="00961042">
        <w:rPr>
          <w:rFonts w:hint="eastAsia"/>
        </w:rPr>
        <w:t>Negative value: Error</w:t>
      </w:r>
    </w:p>
    <w:p w:rsidR="008773E4" w:rsidRDefault="008773E4" w:rsidP="008773E4">
      <w:pPr>
        <w:ind w:left="577" w:firstLine="415"/>
      </w:pPr>
      <w:r>
        <w:rPr>
          <w:rFonts w:hint="eastAsia"/>
        </w:rPr>
        <w:tab/>
      </w:r>
      <w:r w:rsidR="005F4C92">
        <w:rPr>
          <w:rFonts w:hint="eastAsia"/>
        </w:rPr>
        <w:t xml:space="preserve">       </w:t>
      </w:r>
      <w:r>
        <w:rPr>
          <w:rFonts w:hint="eastAsia"/>
        </w:rPr>
        <w:t>0:</w:t>
      </w:r>
      <w:r w:rsidR="00961042">
        <w:rPr>
          <w:rFonts w:hint="eastAsia"/>
        </w:rPr>
        <w:t xml:space="preserve"> </w:t>
      </w:r>
      <w:r w:rsidR="00961042" w:rsidRPr="00961042">
        <w:rPr>
          <w:rFonts w:hint="eastAsia"/>
        </w:rPr>
        <w:t>Release successfully</w:t>
      </w:r>
    </w:p>
    <w:p w:rsidR="00D46937" w:rsidRDefault="00D46937" w:rsidP="00D46937">
      <w:pPr>
        <w:ind w:left="425"/>
      </w:pPr>
    </w:p>
    <w:p w:rsidR="00E53754" w:rsidRPr="00E53754" w:rsidRDefault="00E53754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781EE9" w:rsidRPr="00DD78A4" w:rsidRDefault="00781EE9" w:rsidP="00781EE9">
      <w:pPr>
        <w:ind w:left="425"/>
      </w:pPr>
      <w:r w:rsidRPr="00DD78A4">
        <w:t>Parameters settable for Timer Load Value of 3.2 pit_param_set function comply with processor manual.</w:t>
      </w:r>
    </w:p>
    <w:p w:rsidR="00C93444" w:rsidRPr="00014B82" w:rsidRDefault="00C93444" w:rsidP="00C93444">
      <w:pPr>
        <w:ind w:left="425"/>
        <w:rPr>
          <w:u w:val="single"/>
        </w:rPr>
      </w:pPr>
    </w:p>
    <w:p w:rsidR="00C93444" w:rsidRPr="005D682D" w:rsidRDefault="00C93444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C93444" w:rsidRPr="00781EE9" w:rsidRDefault="00781EE9" w:rsidP="003B7616">
      <w:pPr>
        <w:ind w:left="425"/>
      </w:pPr>
      <w:r w:rsidRPr="00781EE9">
        <w:rPr>
          <w:rFonts w:hint="eastAsia"/>
        </w:rPr>
        <w:t>This driver assumes that the following operations are done as a sequence from device driver.</w:t>
      </w:r>
    </w:p>
    <w:p w:rsidR="00C93444" w:rsidRDefault="00781EE9" w:rsidP="00781EE9">
      <w:pPr>
        <w:pStyle w:val="a3"/>
        <w:numPr>
          <w:ilvl w:val="0"/>
          <w:numId w:val="11"/>
        </w:numPr>
        <w:ind w:leftChars="0"/>
      </w:pPr>
      <w:r w:rsidRPr="00781EE9">
        <w:rPr>
          <w:rFonts w:hint="eastAsia"/>
        </w:rPr>
        <w:t>Obtain handle by</w:t>
      </w:r>
      <w:r w:rsidRPr="00781EE9">
        <w:t xml:space="preserve"> </w:t>
      </w:r>
      <w:r w:rsidR="00964567">
        <w:t>pit_</w:t>
      </w:r>
      <w:r w:rsidR="005D682D" w:rsidRPr="005D682D">
        <w:t>alloc_timer</w:t>
      </w:r>
    </w:p>
    <w:p w:rsidR="00C93444" w:rsidRDefault="00781EE9" w:rsidP="005D682D">
      <w:pPr>
        <w:pStyle w:val="a3"/>
        <w:numPr>
          <w:ilvl w:val="0"/>
          <w:numId w:val="11"/>
        </w:numPr>
        <w:ind w:leftChars="0"/>
      </w:pPr>
      <w:r w:rsidRPr="00781EE9">
        <w:rPr>
          <w:rFonts w:hint="eastAsia"/>
        </w:rPr>
        <w:t xml:space="preserve">Set parameter and register callback function by </w:t>
      </w:r>
      <w:r w:rsidR="00964567">
        <w:t>pit_</w:t>
      </w:r>
      <w:r w:rsidR="005D682D" w:rsidRPr="005D682D">
        <w:t>param_set</w:t>
      </w:r>
    </w:p>
    <w:p w:rsidR="00D6006A" w:rsidRDefault="00781EE9" w:rsidP="005D682D">
      <w:pPr>
        <w:pStyle w:val="a3"/>
        <w:numPr>
          <w:ilvl w:val="0"/>
          <w:numId w:val="11"/>
        </w:numPr>
        <w:ind w:leftChars="0"/>
      </w:pPr>
      <w:r w:rsidRPr="00781EE9">
        <w:rPr>
          <w:rFonts w:hint="eastAsia"/>
        </w:rPr>
        <w:t xml:space="preserve">Start timer by </w:t>
      </w:r>
      <w:r w:rsidR="00964567">
        <w:t>pit_</w:t>
      </w:r>
      <w:r w:rsidR="005D682D" w:rsidRPr="005D682D">
        <w:t>enable_timer</w:t>
      </w:r>
    </w:p>
    <w:p w:rsidR="00D6006A" w:rsidRDefault="00781EE9" w:rsidP="00C9344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Timer processing by callback function, or timer read and such</w:t>
      </w:r>
    </w:p>
    <w:p w:rsidR="00D6006A" w:rsidRDefault="00781EE9" w:rsidP="005D682D">
      <w:pPr>
        <w:pStyle w:val="a3"/>
        <w:numPr>
          <w:ilvl w:val="0"/>
          <w:numId w:val="11"/>
        </w:numPr>
        <w:ind w:leftChars="0"/>
      </w:pPr>
      <w:r w:rsidRPr="00781EE9">
        <w:rPr>
          <w:rFonts w:hint="eastAsia"/>
        </w:rPr>
        <w:t>Stop timer by</w:t>
      </w:r>
      <w:r>
        <w:rPr>
          <w:rFonts w:hint="eastAsia"/>
        </w:rPr>
        <w:t xml:space="preserve"> </w:t>
      </w:r>
      <w:r w:rsidR="00964567">
        <w:t>pit_</w:t>
      </w:r>
      <w:r w:rsidR="005D682D" w:rsidRPr="005D682D">
        <w:t>disable_timer</w:t>
      </w:r>
    </w:p>
    <w:p w:rsidR="005D682D" w:rsidRDefault="00781EE9" w:rsidP="005D682D">
      <w:pPr>
        <w:pStyle w:val="a3"/>
        <w:numPr>
          <w:ilvl w:val="0"/>
          <w:numId w:val="11"/>
        </w:numPr>
        <w:ind w:leftChars="0"/>
      </w:pPr>
      <w:r w:rsidRPr="00781EE9">
        <w:rPr>
          <w:rFonts w:hint="eastAsia"/>
        </w:rPr>
        <w:t>Release timer by</w:t>
      </w:r>
      <w:r>
        <w:rPr>
          <w:rFonts w:hint="eastAsia"/>
        </w:rPr>
        <w:t xml:space="preserve"> </w:t>
      </w:r>
      <w:r w:rsidR="00964567">
        <w:t>pit_</w:t>
      </w:r>
      <w:r w:rsidR="005D682D" w:rsidRPr="005D682D">
        <w:t>free_timer</w:t>
      </w:r>
      <w:r>
        <w:rPr>
          <w:rFonts w:hint="eastAsia"/>
        </w:rPr>
        <w:t xml:space="preserve"> </w:t>
      </w:r>
      <w:r w:rsidRPr="00781EE9">
        <w:rPr>
          <w:rFonts w:hint="eastAsia"/>
        </w:rPr>
        <w:t>at the time of driver unload</w:t>
      </w:r>
    </w:p>
    <w:p w:rsidR="007D0EF7" w:rsidRDefault="007D0EF7" w:rsidP="00D6006A">
      <w:pPr>
        <w:ind w:left="425"/>
      </w:pPr>
    </w:p>
    <w:p w:rsidR="00781EE9" w:rsidRPr="00781EE9" w:rsidRDefault="00781EE9" w:rsidP="00781EE9">
      <w:pPr>
        <w:ind w:left="425"/>
      </w:pPr>
      <w:r>
        <w:rPr>
          <w:rFonts w:hint="eastAsia"/>
        </w:rPr>
        <w:t>PIT</w:t>
      </w:r>
      <w:r w:rsidRPr="00781EE9">
        <w:rPr>
          <w:rFonts w:hint="eastAsia"/>
        </w:rPr>
        <w:t xml:space="preserve"> driver employs platform framework and enable</w:t>
      </w:r>
      <w:r>
        <w:rPr>
          <w:rFonts w:hint="eastAsia"/>
        </w:rPr>
        <w:t>s</w:t>
      </w:r>
      <w:r w:rsidRPr="00781EE9">
        <w:rPr>
          <w:rFonts w:hint="eastAsia"/>
        </w:rPr>
        <w:t xml:space="preserve"> it by resource definition.</w:t>
      </w:r>
    </w:p>
    <w:p w:rsidR="005D6ACF" w:rsidRDefault="00781EE9" w:rsidP="005D6ACF">
      <w:pPr>
        <w:ind w:left="425"/>
      </w:pPr>
      <w:r w:rsidRPr="00781EE9">
        <w:rPr>
          <w:rFonts w:hint="eastAsia"/>
        </w:rPr>
        <w:t>For example, when defining</w:t>
      </w:r>
      <w:r>
        <w:rPr>
          <w:rFonts w:hint="eastAsia"/>
        </w:rPr>
        <w:t xml:space="preserve"> PIT;</w:t>
      </w:r>
    </w:p>
    <w:p w:rsidR="00014B82" w:rsidRDefault="00014B82" w:rsidP="00014B82">
      <w:pPr>
        <w:ind w:left="425"/>
      </w:pPr>
      <w:r>
        <w:rPr>
          <w:rFonts w:hint="eastAsia"/>
        </w:rPr>
        <w:t>s</w:t>
      </w:r>
      <w:r>
        <w:t xml:space="preserve">tatic struct resource </w:t>
      </w:r>
      <w:r>
        <w:rPr>
          <w:rFonts w:hint="eastAsia"/>
        </w:rPr>
        <w:t>pit</w:t>
      </w:r>
      <w:r>
        <w:t>_resources[] = {</w:t>
      </w:r>
    </w:p>
    <w:p w:rsidR="00014B82" w:rsidRDefault="00014B82" w:rsidP="00014B82">
      <w:pPr>
        <w:ind w:left="425"/>
      </w:pPr>
      <w:r>
        <w:tab/>
        <w:t>[0] = {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.start = MVF_PIT_BASE_ADDR,</w:t>
      </w:r>
    </w:p>
    <w:p w:rsidR="00014B82" w:rsidRPr="002D4EAC" w:rsidRDefault="00014B82" w:rsidP="00014B82">
      <w:pPr>
        <w:ind w:left="425"/>
      </w:pPr>
      <w:r w:rsidRPr="002D4EAC">
        <w:lastRenderedPageBreak/>
        <w:tab/>
      </w:r>
      <w:r w:rsidRPr="002D4EAC">
        <w:tab/>
        <w:t xml:space="preserve">.end =  MVF_PIT_BASE_ADDR + </w:t>
      </w:r>
      <w:r w:rsidRPr="002D4EAC">
        <w:rPr>
          <w:rFonts w:hint="eastAsia"/>
        </w:rPr>
        <w:t>SZ_4K</w:t>
      </w:r>
      <w:ins w:id="2" w:author="堀 智一" w:date="2012-07-12T11:02:00Z">
        <w:r w:rsidR="002A0979">
          <w:rPr>
            <w:rFonts w:hint="eastAsia"/>
          </w:rPr>
          <w:t>-1</w:t>
        </w:r>
      </w:ins>
      <w:bookmarkStart w:id="3" w:name="_GoBack"/>
      <w:bookmarkEnd w:id="3"/>
      <w:r w:rsidRPr="002D4EAC">
        <w:t>,</w:t>
      </w:r>
    </w:p>
    <w:p w:rsidR="00014B82" w:rsidRDefault="00014B82" w:rsidP="00014B82">
      <w:pPr>
        <w:ind w:left="425"/>
      </w:pPr>
      <w:r>
        <w:tab/>
      </w:r>
      <w:r>
        <w:tab/>
        <w:t>.flags = IORESOURCE_MEM,</w:t>
      </w:r>
    </w:p>
    <w:p w:rsidR="00014B82" w:rsidRDefault="00014B82" w:rsidP="00014B82">
      <w:pPr>
        <w:ind w:left="425"/>
      </w:pPr>
      <w:r>
        <w:tab/>
        <w:t>},</w:t>
      </w:r>
    </w:p>
    <w:p w:rsidR="00014B82" w:rsidRDefault="00014B82" w:rsidP="00014B82">
      <w:pPr>
        <w:ind w:left="425"/>
      </w:pPr>
      <w:r>
        <w:tab/>
        <w:t>[1] = {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.start =MXC_INT_PIT,</w:t>
      </w:r>
    </w:p>
    <w:p w:rsidR="00014B82" w:rsidRPr="002D4EAC" w:rsidRDefault="00014B82" w:rsidP="00014B82">
      <w:pPr>
        <w:ind w:left="425"/>
      </w:pPr>
      <w:r w:rsidRPr="002D4EAC">
        <w:tab/>
      </w:r>
      <w:r w:rsidRPr="002D4EAC">
        <w:tab/>
        <w:t>.end =MXC_INT_PIT,</w:t>
      </w:r>
    </w:p>
    <w:p w:rsidR="00014B82" w:rsidRDefault="00014B82" w:rsidP="00014B82">
      <w:pPr>
        <w:ind w:left="425"/>
      </w:pPr>
      <w:r>
        <w:tab/>
      </w:r>
      <w:r>
        <w:tab/>
        <w:t>.flags = IORESOURCE_IRQ,</w:t>
      </w:r>
    </w:p>
    <w:p w:rsidR="00014B82" w:rsidRDefault="00014B82" w:rsidP="00014B82">
      <w:pPr>
        <w:ind w:left="425"/>
      </w:pPr>
      <w:r>
        <w:tab/>
        <w:t>},</w:t>
      </w:r>
    </w:p>
    <w:p w:rsidR="00014B82" w:rsidRDefault="00014B82" w:rsidP="00014B82">
      <w:pPr>
        <w:ind w:left="425"/>
      </w:pPr>
      <w:r>
        <w:t>};</w:t>
      </w:r>
    </w:p>
    <w:p w:rsidR="00014B82" w:rsidRDefault="00014B82" w:rsidP="00014B82">
      <w:pPr>
        <w:ind w:left="425"/>
      </w:pPr>
      <w:r>
        <w:t xml:space="preserve">static struct platform_device </w:t>
      </w:r>
      <w:r>
        <w:rPr>
          <w:rFonts w:hint="eastAsia"/>
        </w:rPr>
        <w:t>pit</w:t>
      </w:r>
      <w:r>
        <w:t>_device = {</w:t>
      </w:r>
    </w:p>
    <w:p w:rsidR="00014B82" w:rsidRPr="002D4EAC" w:rsidRDefault="00014B82" w:rsidP="00014B82">
      <w:pPr>
        <w:ind w:left="425"/>
      </w:pPr>
      <w:r w:rsidRPr="002D4EAC">
        <w:t xml:space="preserve">       .name = "</w:t>
      </w:r>
      <w:r w:rsidRPr="002D4EAC">
        <w:rPr>
          <w:rFonts w:hint="eastAsia"/>
        </w:rPr>
        <w:t>pit</w:t>
      </w:r>
      <w:r w:rsidRPr="002D4EAC">
        <w:t>",</w:t>
      </w:r>
    </w:p>
    <w:p w:rsidR="00014B82" w:rsidRDefault="00014B82" w:rsidP="00014B82">
      <w:pPr>
        <w:ind w:left="425"/>
      </w:pPr>
      <w:r>
        <w:t xml:space="preserve">       .id = 0,</w:t>
      </w:r>
    </w:p>
    <w:p w:rsidR="00014B82" w:rsidRDefault="00014B82" w:rsidP="00014B82">
      <w:pPr>
        <w:ind w:left="425"/>
      </w:pPr>
      <w:r>
        <w:t xml:space="preserve">       .num_resources = 2,</w:t>
      </w:r>
    </w:p>
    <w:p w:rsidR="00014B82" w:rsidRDefault="00014B82" w:rsidP="00014B82">
      <w:pPr>
        <w:ind w:left="425"/>
      </w:pPr>
      <w:r>
        <w:t xml:space="preserve">       .resource = </w:t>
      </w:r>
      <w:r>
        <w:rPr>
          <w:rFonts w:hint="eastAsia"/>
        </w:rPr>
        <w:t>pit_</w:t>
      </w:r>
      <w:r>
        <w:t>resources,</w:t>
      </w:r>
    </w:p>
    <w:p w:rsidR="00014B82" w:rsidRPr="007D0EF7" w:rsidRDefault="00014B82" w:rsidP="00014B82">
      <w:pPr>
        <w:ind w:left="425"/>
      </w:pPr>
      <w:r>
        <w:t>};</w:t>
      </w:r>
    </w:p>
    <w:p w:rsidR="007D0EF7" w:rsidRDefault="007D0EF7" w:rsidP="003B7616">
      <w:pPr>
        <w:ind w:left="425"/>
      </w:pPr>
    </w:p>
    <w:p w:rsidR="007D0EF7" w:rsidRDefault="00781EE9" w:rsidP="003B7616">
      <w:pPr>
        <w:ind w:left="425"/>
      </w:pPr>
      <w:r w:rsidRPr="00781EE9">
        <w:rPr>
          <w:rFonts w:hint="eastAsia"/>
        </w:rPr>
        <w:t xml:space="preserve">Describe these definitions and define as </w:t>
      </w:r>
      <w:r w:rsidRPr="00781EE9">
        <w:t xml:space="preserve">platform resource by </w:t>
      </w:r>
      <w:r w:rsidRPr="00781EE9">
        <w:rPr>
          <w:rFonts w:hint="eastAsia"/>
        </w:rPr>
        <w:t>the following at startup initialization function of the kernel.</w:t>
      </w:r>
    </w:p>
    <w:p w:rsidR="007D0EF7" w:rsidRDefault="007D0EF7" w:rsidP="003B7616">
      <w:pPr>
        <w:ind w:left="425"/>
      </w:pPr>
      <w:r w:rsidRPr="007D0EF7">
        <w:tab/>
        <w:t>platform_device_register(&amp;</w:t>
      </w:r>
      <w:r w:rsidR="00964567">
        <w:t>pit_</w:t>
      </w:r>
      <w:r w:rsidRPr="007D0EF7">
        <w:t>device);</w:t>
      </w:r>
    </w:p>
    <w:p w:rsidR="007D0EF7" w:rsidRDefault="007D0EF7" w:rsidP="003B7616">
      <w:pPr>
        <w:ind w:left="425"/>
      </w:pPr>
    </w:p>
    <w:p w:rsidR="0007287D" w:rsidRPr="003B7616" w:rsidRDefault="0007287D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07287D" w:rsidRDefault="00781EE9" w:rsidP="0007287D">
      <w:pPr>
        <w:ind w:left="425"/>
      </w:pPr>
      <w:r w:rsidRPr="00781EE9">
        <w:rPr>
          <w:rFonts w:hint="eastAsia"/>
        </w:rPr>
        <w:t>This driver is implemented by using framework of platform device.</w:t>
      </w:r>
    </w:p>
    <w:sectPr w:rsidR="0007287D" w:rsidSect="0021443E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2D5" w:rsidRDefault="00D572D5" w:rsidP="00CD7840">
      <w:r>
        <w:separator/>
      </w:r>
    </w:p>
  </w:endnote>
  <w:endnote w:type="continuationSeparator" w:id="0">
    <w:p w:rsidR="00D572D5" w:rsidRDefault="00D572D5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B07263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B07263" w:rsidRDefault="00B07263" w:rsidP="00DD78A4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8E5CAF">
            <w:rPr>
              <w:rFonts w:hint="eastAsia"/>
            </w:rPr>
            <w:t>, Inc.</w:t>
          </w:r>
        </w:p>
        <w:p w:rsidR="00B07263" w:rsidRDefault="00B07263" w:rsidP="008E5CAF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8E5CAF">
            <w:rPr>
              <w:rFonts w:hint="eastAsia"/>
            </w:rPr>
            <w:t>D</w:t>
          </w:r>
          <w:r>
            <w:rPr>
              <w:rFonts w:hint="eastAsia"/>
            </w:rPr>
            <w:t>ocument for PIT</w:t>
          </w:r>
          <w:r w:rsidR="008E5CAF">
            <w:rPr>
              <w:rFonts w:hint="eastAsia"/>
            </w:rPr>
            <w:t xml:space="preserve"> </w:t>
          </w:r>
          <w:r>
            <w:rPr>
              <w:rFonts w:hint="eastAsia"/>
            </w:rPr>
            <w:t>Driver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B07263" w:rsidRDefault="0021443E" w:rsidP="008E5CAF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B07263">
            <w:instrText xml:space="preserve"> PAGE </w:instrText>
          </w:r>
          <w:r>
            <w:fldChar w:fldCharType="separate"/>
          </w:r>
          <w:r w:rsidR="002A0979">
            <w:t>5</w:t>
          </w:r>
          <w:r>
            <w:fldChar w:fldCharType="end"/>
          </w:r>
        </w:p>
      </w:tc>
    </w:tr>
  </w:tbl>
  <w:p w:rsidR="00B07263" w:rsidRDefault="00B07263" w:rsidP="00CD7840">
    <w:pPr>
      <w:pStyle w:val="a8"/>
    </w:pPr>
  </w:p>
  <w:p w:rsidR="00B07263" w:rsidRDefault="00B0726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2D5" w:rsidRDefault="00D572D5" w:rsidP="00CD7840">
      <w:r>
        <w:separator/>
      </w:r>
    </w:p>
  </w:footnote>
  <w:footnote w:type="continuationSeparator" w:id="0">
    <w:p w:rsidR="00D572D5" w:rsidRDefault="00D572D5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3764763"/>
    <w:multiLevelType w:val="hybridMultilevel"/>
    <w:tmpl w:val="B8E22696"/>
    <w:lvl w:ilvl="0" w:tplc="A05EB832">
      <w:start w:val="1"/>
      <w:numFmt w:val="decimal"/>
      <w:lvlText w:val="%1."/>
      <w:lvlJc w:val="left"/>
      <w:pPr>
        <w:ind w:left="845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14B82"/>
    <w:rsid w:val="000330CC"/>
    <w:rsid w:val="0007287D"/>
    <w:rsid w:val="00094388"/>
    <w:rsid w:val="000A10AE"/>
    <w:rsid w:val="001048CA"/>
    <w:rsid w:val="00123FC1"/>
    <w:rsid w:val="001B5104"/>
    <w:rsid w:val="001C3C8C"/>
    <w:rsid w:val="002141F9"/>
    <w:rsid w:val="0021443E"/>
    <w:rsid w:val="00217425"/>
    <w:rsid w:val="00244DE4"/>
    <w:rsid w:val="00260266"/>
    <w:rsid w:val="00260F70"/>
    <w:rsid w:val="00285D0E"/>
    <w:rsid w:val="002A0979"/>
    <w:rsid w:val="002B5F0D"/>
    <w:rsid w:val="002B609A"/>
    <w:rsid w:val="002C1B7A"/>
    <w:rsid w:val="002D4EAC"/>
    <w:rsid w:val="002F0805"/>
    <w:rsid w:val="0030080F"/>
    <w:rsid w:val="00336B8E"/>
    <w:rsid w:val="003B7616"/>
    <w:rsid w:val="003D1029"/>
    <w:rsid w:val="003F17E3"/>
    <w:rsid w:val="003F33FB"/>
    <w:rsid w:val="004047E9"/>
    <w:rsid w:val="00450424"/>
    <w:rsid w:val="004677C5"/>
    <w:rsid w:val="004A30EA"/>
    <w:rsid w:val="00512C98"/>
    <w:rsid w:val="00520ECF"/>
    <w:rsid w:val="0052350D"/>
    <w:rsid w:val="0056034F"/>
    <w:rsid w:val="00585E8A"/>
    <w:rsid w:val="005961CE"/>
    <w:rsid w:val="005A18EF"/>
    <w:rsid w:val="005D682D"/>
    <w:rsid w:val="005D6ACF"/>
    <w:rsid w:val="005E2CB7"/>
    <w:rsid w:val="005F3DE9"/>
    <w:rsid w:val="005F4C92"/>
    <w:rsid w:val="006036BD"/>
    <w:rsid w:val="00646804"/>
    <w:rsid w:val="006477FA"/>
    <w:rsid w:val="0065164A"/>
    <w:rsid w:val="00666B3D"/>
    <w:rsid w:val="0068581E"/>
    <w:rsid w:val="006965B8"/>
    <w:rsid w:val="006C2E9C"/>
    <w:rsid w:val="006F3BA3"/>
    <w:rsid w:val="00704710"/>
    <w:rsid w:val="0070786A"/>
    <w:rsid w:val="00717696"/>
    <w:rsid w:val="007233AF"/>
    <w:rsid w:val="007240DE"/>
    <w:rsid w:val="00737F2D"/>
    <w:rsid w:val="00752AE5"/>
    <w:rsid w:val="00753043"/>
    <w:rsid w:val="00756A7E"/>
    <w:rsid w:val="00781EE9"/>
    <w:rsid w:val="00786948"/>
    <w:rsid w:val="007D0EF7"/>
    <w:rsid w:val="007D6C7F"/>
    <w:rsid w:val="007E6684"/>
    <w:rsid w:val="0080544C"/>
    <w:rsid w:val="00834DB0"/>
    <w:rsid w:val="00860EFA"/>
    <w:rsid w:val="00875CBB"/>
    <w:rsid w:val="008773E4"/>
    <w:rsid w:val="00884A6A"/>
    <w:rsid w:val="00897C39"/>
    <w:rsid w:val="008B011C"/>
    <w:rsid w:val="008B62B8"/>
    <w:rsid w:val="008C5B81"/>
    <w:rsid w:val="008E13F2"/>
    <w:rsid w:val="008E5CAF"/>
    <w:rsid w:val="008F0D14"/>
    <w:rsid w:val="00903BBB"/>
    <w:rsid w:val="00931D1C"/>
    <w:rsid w:val="00960C8F"/>
    <w:rsid w:val="00961042"/>
    <w:rsid w:val="00964567"/>
    <w:rsid w:val="00977CA4"/>
    <w:rsid w:val="0098429D"/>
    <w:rsid w:val="009B0195"/>
    <w:rsid w:val="009E73DA"/>
    <w:rsid w:val="00A00BC6"/>
    <w:rsid w:val="00A04AD7"/>
    <w:rsid w:val="00A3633A"/>
    <w:rsid w:val="00A4254C"/>
    <w:rsid w:val="00A5762F"/>
    <w:rsid w:val="00A6719F"/>
    <w:rsid w:val="00A71771"/>
    <w:rsid w:val="00AB279C"/>
    <w:rsid w:val="00AB3663"/>
    <w:rsid w:val="00AB719C"/>
    <w:rsid w:val="00B07263"/>
    <w:rsid w:val="00B1459B"/>
    <w:rsid w:val="00B33FD5"/>
    <w:rsid w:val="00B661C2"/>
    <w:rsid w:val="00B73FC4"/>
    <w:rsid w:val="00BA1370"/>
    <w:rsid w:val="00BB370E"/>
    <w:rsid w:val="00BE58F3"/>
    <w:rsid w:val="00C065A9"/>
    <w:rsid w:val="00C10769"/>
    <w:rsid w:val="00C16BC8"/>
    <w:rsid w:val="00C61786"/>
    <w:rsid w:val="00C771F5"/>
    <w:rsid w:val="00C93444"/>
    <w:rsid w:val="00CC3745"/>
    <w:rsid w:val="00CD0D0C"/>
    <w:rsid w:val="00CD111A"/>
    <w:rsid w:val="00CD4A28"/>
    <w:rsid w:val="00CD7840"/>
    <w:rsid w:val="00CF5D35"/>
    <w:rsid w:val="00D10172"/>
    <w:rsid w:val="00D24392"/>
    <w:rsid w:val="00D25136"/>
    <w:rsid w:val="00D27EE2"/>
    <w:rsid w:val="00D3185E"/>
    <w:rsid w:val="00D45FB3"/>
    <w:rsid w:val="00D46937"/>
    <w:rsid w:val="00D572D5"/>
    <w:rsid w:val="00D6006A"/>
    <w:rsid w:val="00D611EB"/>
    <w:rsid w:val="00DB5FB2"/>
    <w:rsid w:val="00DD00A4"/>
    <w:rsid w:val="00DD3593"/>
    <w:rsid w:val="00DD78A4"/>
    <w:rsid w:val="00DE6243"/>
    <w:rsid w:val="00E207FE"/>
    <w:rsid w:val="00E31C5D"/>
    <w:rsid w:val="00E33A9C"/>
    <w:rsid w:val="00E34558"/>
    <w:rsid w:val="00E4421D"/>
    <w:rsid w:val="00E53754"/>
    <w:rsid w:val="00E843CF"/>
    <w:rsid w:val="00E90B33"/>
    <w:rsid w:val="00E90DB1"/>
    <w:rsid w:val="00E912DA"/>
    <w:rsid w:val="00EB1604"/>
    <w:rsid w:val="00ED34F9"/>
    <w:rsid w:val="00F31AC6"/>
    <w:rsid w:val="00F371D7"/>
    <w:rsid w:val="00F37C3D"/>
    <w:rsid w:val="00F549C4"/>
    <w:rsid w:val="00F66FF5"/>
    <w:rsid w:val="00FB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4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446A1-7950-43B6-9536-E1350E22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堀 智一</cp:lastModifiedBy>
  <cp:revision>77</cp:revision>
  <dcterms:created xsi:type="dcterms:W3CDTF">2012-06-09T05:13:00Z</dcterms:created>
  <dcterms:modified xsi:type="dcterms:W3CDTF">2012-07-12T02:02:00Z</dcterms:modified>
</cp:coreProperties>
</file>